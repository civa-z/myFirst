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345" w:rsidRPr="006378A2" w:rsidDel="008D1CE9" w:rsidRDefault="00084F4B" w:rsidP="006378A2">
      <w:pPr>
        <w:jc w:val="center"/>
        <w:rPr>
          <w:del w:id="0" w:author="Zhang.Wenming" w:date="2017-08-01T16:29:00Z"/>
          <w:b/>
          <w:sz w:val="40"/>
          <w:szCs w:val="40"/>
        </w:rPr>
      </w:pPr>
      <w:bookmarkStart w:id="1" w:name="_Toc489020204"/>
      <w:bookmarkStart w:id="2" w:name="_Toc489020254"/>
      <w:r>
        <w:rPr>
          <w:rFonts w:hint="eastAsia"/>
          <w:b/>
          <w:sz w:val="40"/>
          <w:szCs w:val="40"/>
        </w:rPr>
        <w:t>M</w:t>
      </w:r>
      <w:r w:rsidRPr="00084F4B">
        <w:rPr>
          <w:b/>
          <w:sz w:val="40"/>
          <w:szCs w:val="40"/>
        </w:rPr>
        <w:t xml:space="preserve">ulti-GPU </w:t>
      </w:r>
      <w:r>
        <w:rPr>
          <w:rFonts w:hint="eastAsia"/>
          <w:b/>
          <w:sz w:val="40"/>
          <w:szCs w:val="40"/>
        </w:rPr>
        <w:t>C</w:t>
      </w:r>
      <w:r w:rsidRPr="00084F4B">
        <w:rPr>
          <w:b/>
          <w:sz w:val="40"/>
          <w:szCs w:val="40"/>
        </w:rPr>
        <w:t xml:space="preserve">omputer </w:t>
      </w:r>
      <w:r>
        <w:rPr>
          <w:rFonts w:hint="eastAsia"/>
          <w:b/>
          <w:sz w:val="40"/>
          <w:szCs w:val="40"/>
        </w:rPr>
        <w:t>C</w:t>
      </w:r>
      <w:r w:rsidRPr="00084F4B">
        <w:rPr>
          <w:b/>
          <w:sz w:val="40"/>
          <w:szCs w:val="40"/>
        </w:rPr>
        <w:t>luster</w:t>
      </w:r>
      <w:bookmarkEnd w:id="1"/>
      <w:bookmarkEnd w:id="2"/>
    </w:p>
    <w:p w:rsidR="003C18B4" w:rsidRDefault="003C18B4" w:rsidP="008D1CE9">
      <w:pPr>
        <w:jc w:val="center"/>
        <w:rPr>
          <w:ins w:id="3" w:author="Zhang.Wenming" w:date="2017-08-01T16:29:00Z"/>
          <w:rFonts w:hint="eastAsia"/>
          <w:b/>
          <w:sz w:val="40"/>
          <w:szCs w:val="40"/>
        </w:rPr>
      </w:pPr>
      <w:bookmarkStart w:id="4" w:name="_Toc489020205"/>
      <w:bookmarkStart w:id="5" w:name="_Toc489020255"/>
    </w:p>
    <w:p w:rsidR="003C6E1B" w:rsidRDefault="003C6E1B" w:rsidP="006378A2">
      <w:pPr>
        <w:jc w:val="center"/>
        <w:rPr>
          <w:ins w:id="6" w:author="Zhang.Wenming" w:date="2017-08-01T16:29:00Z"/>
          <w:rFonts w:hint="eastAsia"/>
          <w:b/>
          <w:sz w:val="40"/>
          <w:szCs w:val="40"/>
        </w:rPr>
      </w:pPr>
      <w:ins w:id="7" w:author="Zhang.Wenming" w:date="2017-08-01T16:29:00Z">
        <w:r>
          <w:rPr>
            <w:rFonts w:hint="eastAsia"/>
            <w:b/>
            <w:sz w:val="40"/>
            <w:szCs w:val="40"/>
          </w:rPr>
          <w:t>V1.0</w:t>
        </w:r>
      </w:ins>
    </w:p>
    <w:p w:rsidR="008D1CE9" w:rsidRDefault="008D1CE9" w:rsidP="006378A2">
      <w:pPr>
        <w:jc w:val="center"/>
        <w:rPr>
          <w:b/>
          <w:sz w:val="40"/>
          <w:szCs w:val="40"/>
        </w:rPr>
      </w:pPr>
    </w:p>
    <w:p w:rsidR="00654624" w:rsidDel="008D1CE9" w:rsidRDefault="00654624" w:rsidP="006378A2">
      <w:pPr>
        <w:jc w:val="center"/>
        <w:rPr>
          <w:del w:id="8" w:author="Zhang.Wenming" w:date="2017-08-01T16:29:00Z"/>
          <w:b/>
          <w:sz w:val="40"/>
          <w:szCs w:val="40"/>
        </w:rPr>
      </w:pPr>
      <w:r w:rsidRPr="006378A2">
        <w:rPr>
          <w:rFonts w:hint="eastAsia"/>
          <w:b/>
          <w:sz w:val="40"/>
          <w:szCs w:val="40"/>
        </w:rPr>
        <w:t>2017/0</w:t>
      </w:r>
      <w:ins w:id="9" w:author="Zhang.Wenming" w:date="2017-08-01T16:29:00Z">
        <w:r w:rsidR="000C3C2B">
          <w:rPr>
            <w:rFonts w:hint="eastAsia"/>
            <w:b/>
            <w:sz w:val="40"/>
            <w:szCs w:val="40"/>
          </w:rPr>
          <w:t>8</w:t>
        </w:r>
      </w:ins>
      <w:del w:id="10" w:author="Zhang.Wenming" w:date="2017-08-01T16:29:00Z">
        <w:r w:rsidRPr="006378A2" w:rsidDel="000C3C2B">
          <w:rPr>
            <w:rFonts w:hint="eastAsia"/>
            <w:b/>
            <w:sz w:val="40"/>
            <w:szCs w:val="40"/>
          </w:rPr>
          <w:delText>7</w:delText>
        </w:r>
      </w:del>
      <w:r w:rsidRPr="006378A2">
        <w:rPr>
          <w:rFonts w:hint="eastAsia"/>
          <w:b/>
          <w:sz w:val="40"/>
          <w:szCs w:val="40"/>
        </w:rPr>
        <w:t>/</w:t>
      </w:r>
      <w:bookmarkEnd w:id="4"/>
      <w:bookmarkEnd w:id="5"/>
      <w:ins w:id="11" w:author="Zhang.Wenming" w:date="2017-08-01T16:29:00Z">
        <w:r w:rsidR="000C3C2B">
          <w:rPr>
            <w:rFonts w:hint="eastAsia"/>
            <w:b/>
            <w:sz w:val="40"/>
            <w:szCs w:val="40"/>
          </w:rPr>
          <w:t>01</w:t>
        </w:r>
      </w:ins>
      <w:del w:id="12" w:author="Zhang.Wenming" w:date="2017-08-01T16:29:00Z">
        <w:r w:rsidR="00EB4A90" w:rsidDel="000C3C2B">
          <w:rPr>
            <w:rFonts w:hint="eastAsia"/>
            <w:b/>
            <w:sz w:val="40"/>
            <w:szCs w:val="40"/>
          </w:rPr>
          <w:delText>31</w:delText>
        </w:r>
      </w:del>
    </w:p>
    <w:p w:rsidR="006378A2" w:rsidRDefault="006378A2" w:rsidP="008D1CE9">
      <w:pPr>
        <w:jc w:val="center"/>
        <w:rPr>
          <w:b/>
          <w:sz w:val="40"/>
          <w:szCs w:val="40"/>
        </w:rPr>
        <w:pPrChange w:id="13" w:author="Zhang.Wenming" w:date="2017-08-01T16:29:00Z">
          <w:pPr>
            <w:jc w:val="center"/>
          </w:pPr>
        </w:pPrChange>
      </w:pPr>
    </w:p>
    <w:p w:rsidR="00743810" w:rsidRDefault="00743810" w:rsidP="006378A2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Wenming Zhang</w:t>
      </w:r>
    </w:p>
    <w:p w:rsidR="00743810" w:rsidRDefault="00743810" w:rsidP="006378A2">
      <w:pPr>
        <w:jc w:val="center"/>
        <w:rPr>
          <w:b/>
          <w:sz w:val="40"/>
          <w:szCs w:val="40"/>
        </w:rPr>
      </w:pPr>
    </w:p>
    <w:p w:rsidR="00743810" w:rsidRDefault="00743810" w:rsidP="006378A2">
      <w:pPr>
        <w:jc w:val="center"/>
        <w:rPr>
          <w:b/>
          <w:sz w:val="40"/>
          <w:szCs w:val="40"/>
        </w:rPr>
      </w:pPr>
    </w:p>
    <w:bookmarkStart w:id="14" w:name="_GoBack"/>
    <w:bookmarkEnd w:id="14"/>
    <w:p w:rsidR="00E86A87" w:rsidRDefault="006378A2">
      <w:pPr>
        <w:pStyle w:val="10"/>
        <w:tabs>
          <w:tab w:val="right" w:leader="dot" w:pos="8296"/>
        </w:tabs>
        <w:rPr>
          <w:ins w:id="15" w:author="Zhang.Wenming" w:date="2017-08-01T16:32:00Z"/>
          <w:noProof/>
        </w:rPr>
      </w:pPr>
      <w:r>
        <w:rPr>
          <w:b/>
          <w:sz w:val="40"/>
          <w:szCs w:val="40"/>
        </w:rPr>
        <w:fldChar w:fldCharType="begin"/>
      </w:r>
      <w:r>
        <w:rPr>
          <w:b/>
          <w:sz w:val="40"/>
          <w:szCs w:val="40"/>
        </w:rPr>
        <w:instrText xml:space="preserve"> </w:instrText>
      </w:r>
      <w:r>
        <w:rPr>
          <w:rFonts w:hint="eastAsia"/>
          <w:b/>
          <w:sz w:val="40"/>
          <w:szCs w:val="40"/>
        </w:rPr>
        <w:instrText>TOC \o "1-3" \h \z \u</w:instrText>
      </w:r>
      <w:r>
        <w:rPr>
          <w:b/>
          <w:sz w:val="40"/>
          <w:szCs w:val="40"/>
        </w:rPr>
        <w:instrText xml:space="preserve"> </w:instrText>
      </w:r>
      <w:r>
        <w:rPr>
          <w:b/>
          <w:sz w:val="40"/>
          <w:szCs w:val="40"/>
        </w:rPr>
        <w:fldChar w:fldCharType="separate"/>
      </w:r>
      <w:ins w:id="16" w:author="Zhang.Wenming" w:date="2017-08-01T16:32:00Z">
        <w:r w:rsidR="00E86A87" w:rsidRPr="00E801D6">
          <w:rPr>
            <w:rStyle w:val="a7"/>
            <w:noProof/>
          </w:rPr>
          <w:fldChar w:fldCharType="begin"/>
        </w:r>
        <w:r w:rsidR="00E86A87" w:rsidRPr="00E801D6">
          <w:rPr>
            <w:rStyle w:val="a7"/>
            <w:noProof/>
          </w:rPr>
          <w:instrText xml:space="preserve"> </w:instrText>
        </w:r>
        <w:r w:rsidR="00E86A87">
          <w:rPr>
            <w:noProof/>
          </w:rPr>
          <w:instrText>HYPERLINK \l "_Toc489368455"</w:instrText>
        </w:r>
        <w:r w:rsidR="00E86A87" w:rsidRPr="00E801D6">
          <w:rPr>
            <w:rStyle w:val="a7"/>
            <w:noProof/>
          </w:rPr>
          <w:instrText xml:space="preserve"> </w:instrText>
        </w:r>
        <w:r w:rsidR="00E86A87" w:rsidRPr="00E801D6">
          <w:rPr>
            <w:rStyle w:val="a7"/>
            <w:noProof/>
          </w:rPr>
        </w:r>
        <w:r w:rsidR="00E86A87" w:rsidRPr="00E801D6">
          <w:rPr>
            <w:rStyle w:val="a7"/>
            <w:noProof/>
          </w:rPr>
          <w:fldChar w:fldCharType="separate"/>
        </w:r>
        <w:r w:rsidR="00E86A87" w:rsidRPr="00E801D6">
          <w:rPr>
            <w:rStyle w:val="a7"/>
            <w:noProof/>
          </w:rPr>
          <w:t>Forward</w:t>
        </w:r>
        <w:r w:rsidR="00E86A87">
          <w:rPr>
            <w:noProof/>
            <w:webHidden/>
          </w:rPr>
          <w:tab/>
        </w:r>
        <w:r w:rsidR="00E86A87">
          <w:rPr>
            <w:noProof/>
            <w:webHidden/>
          </w:rPr>
          <w:fldChar w:fldCharType="begin"/>
        </w:r>
        <w:r w:rsidR="00E86A87">
          <w:rPr>
            <w:noProof/>
            <w:webHidden/>
          </w:rPr>
          <w:instrText xml:space="preserve"> PAGEREF _Toc489368455 \h </w:instrText>
        </w:r>
        <w:r w:rsidR="00E86A87">
          <w:rPr>
            <w:noProof/>
            <w:webHidden/>
          </w:rPr>
        </w:r>
      </w:ins>
      <w:r w:rsidR="00E86A87">
        <w:rPr>
          <w:noProof/>
          <w:webHidden/>
        </w:rPr>
        <w:fldChar w:fldCharType="separate"/>
      </w:r>
      <w:ins w:id="17" w:author="Zhang.Wenming" w:date="2017-08-01T16:32:00Z">
        <w:r w:rsidR="00E86A87">
          <w:rPr>
            <w:noProof/>
            <w:webHidden/>
          </w:rPr>
          <w:t>2</w:t>
        </w:r>
        <w:r w:rsidR="00E86A87">
          <w:rPr>
            <w:noProof/>
            <w:webHidden/>
          </w:rPr>
          <w:fldChar w:fldCharType="end"/>
        </w:r>
        <w:r w:rsidR="00E86A87" w:rsidRPr="00E801D6">
          <w:rPr>
            <w:rStyle w:val="a7"/>
            <w:noProof/>
          </w:rPr>
          <w:fldChar w:fldCharType="end"/>
        </w:r>
      </w:ins>
    </w:p>
    <w:p w:rsidR="00E86A87" w:rsidRDefault="00E86A87">
      <w:pPr>
        <w:pStyle w:val="10"/>
        <w:tabs>
          <w:tab w:val="right" w:leader="dot" w:pos="8296"/>
        </w:tabs>
        <w:rPr>
          <w:ins w:id="18" w:author="Zhang.Wenming" w:date="2017-08-01T16:32:00Z"/>
          <w:noProof/>
        </w:rPr>
      </w:pPr>
      <w:ins w:id="19" w:author="Zhang.Wenming" w:date="2017-08-01T16:32:00Z">
        <w:r w:rsidRPr="00E801D6">
          <w:rPr>
            <w:rStyle w:val="a7"/>
            <w:noProof/>
          </w:rPr>
          <w:fldChar w:fldCharType="begin"/>
        </w:r>
        <w:r w:rsidRPr="00E801D6">
          <w:rPr>
            <w:rStyle w:val="a7"/>
            <w:noProof/>
          </w:rPr>
          <w:instrText xml:space="preserve"> </w:instrText>
        </w:r>
        <w:r>
          <w:rPr>
            <w:noProof/>
          </w:rPr>
          <w:instrText>HYPERLINK \l "_Toc489368456"</w:instrText>
        </w:r>
        <w:r w:rsidRPr="00E801D6">
          <w:rPr>
            <w:rStyle w:val="a7"/>
            <w:noProof/>
          </w:rPr>
          <w:instrText xml:space="preserve"> </w:instrText>
        </w:r>
        <w:r w:rsidRPr="00E801D6">
          <w:rPr>
            <w:rStyle w:val="a7"/>
            <w:noProof/>
          </w:rPr>
        </w:r>
        <w:r w:rsidRPr="00E801D6">
          <w:rPr>
            <w:rStyle w:val="a7"/>
            <w:noProof/>
          </w:rPr>
          <w:fldChar w:fldCharType="separate"/>
        </w:r>
        <w:r w:rsidRPr="00E801D6">
          <w:rPr>
            <w:rStyle w:val="a7"/>
            <w:noProof/>
          </w:rPr>
          <w:t>Steps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_Toc489368456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0" w:author="Zhang.Wenming" w:date="2017-08-01T16:32:00Z"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  <w:r w:rsidRPr="00E801D6">
          <w:rPr>
            <w:rStyle w:val="a7"/>
            <w:noProof/>
          </w:rPr>
          <w:fldChar w:fldCharType="end"/>
        </w:r>
      </w:ins>
    </w:p>
    <w:p w:rsidR="00E86A87" w:rsidRDefault="00E86A87">
      <w:pPr>
        <w:pStyle w:val="10"/>
        <w:tabs>
          <w:tab w:val="right" w:leader="dot" w:pos="8296"/>
        </w:tabs>
        <w:rPr>
          <w:ins w:id="21" w:author="Zhang.Wenming" w:date="2017-08-01T16:32:00Z"/>
          <w:noProof/>
        </w:rPr>
      </w:pPr>
      <w:ins w:id="22" w:author="Zhang.Wenming" w:date="2017-08-01T16:32:00Z">
        <w:r w:rsidRPr="00E801D6">
          <w:rPr>
            <w:rStyle w:val="a7"/>
            <w:noProof/>
          </w:rPr>
          <w:fldChar w:fldCharType="begin"/>
        </w:r>
        <w:r w:rsidRPr="00E801D6">
          <w:rPr>
            <w:rStyle w:val="a7"/>
            <w:noProof/>
          </w:rPr>
          <w:instrText xml:space="preserve"> </w:instrText>
        </w:r>
        <w:r>
          <w:rPr>
            <w:noProof/>
          </w:rPr>
          <w:instrText>HYPERLINK \l "_Toc489368457"</w:instrText>
        </w:r>
        <w:r w:rsidRPr="00E801D6">
          <w:rPr>
            <w:rStyle w:val="a7"/>
            <w:noProof/>
          </w:rPr>
          <w:instrText xml:space="preserve"> </w:instrText>
        </w:r>
        <w:r w:rsidRPr="00E801D6">
          <w:rPr>
            <w:rStyle w:val="a7"/>
            <w:noProof/>
          </w:rPr>
        </w:r>
        <w:r w:rsidRPr="00E801D6">
          <w:rPr>
            <w:rStyle w:val="a7"/>
            <w:noProof/>
          </w:rPr>
          <w:fldChar w:fldCharType="separate"/>
        </w:r>
        <w:r w:rsidRPr="00E801D6">
          <w:rPr>
            <w:rStyle w:val="a7"/>
            <w:noProof/>
          </w:rPr>
          <w:t>Configuration Network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_Toc489368457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3" w:author="Zhang.Wenming" w:date="2017-08-01T16:32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E801D6">
          <w:rPr>
            <w:rStyle w:val="a7"/>
            <w:noProof/>
          </w:rPr>
          <w:fldChar w:fldCharType="end"/>
        </w:r>
      </w:ins>
    </w:p>
    <w:p w:rsidR="00E86A87" w:rsidRDefault="00E86A87">
      <w:pPr>
        <w:pStyle w:val="10"/>
        <w:tabs>
          <w:tab w:val="right" w:leader="dot" w:pos="8296"/>
        </w:tabs>
        <w:rPr>
          <w:ins w:id="24" w:author="Zhang.Wenming" w:date="2017-08-01T16:32:00Z"/>
          <w:noProof/>
        </w:rPr>
      </w:pPr>
      <w:ins w:id="25" w:author="Zhang.Wenming" w:date="2017-08-01T16:32:00Z">
        <w:r w:rsidRPr="00E801D6">
          <w:rPr>
            <w:rStyle w:val="a7"/>
            <w:noProof/>
          </w:rPr>
          <w:fldChar w:fldCharType="begin"/>
        </w:r>
        <w:r w:rsidRPr="00E801D6">
          <w:rPr>
            <w:rStyle w:val="a7"/>
            <w:noProof/>
          </w:rPr>
          <w:instrText xml:space="preserve"> </w:instrText>
        </w:r>
        <w:r>
          <w:rPr>
            <w:noProof/>
          </w:rPr>
          <w:instrText>HYPERLINK \l "_Toc489368458"</w:instrText>
        </w:r>
        <w:r w:rsidRPr="00E801D6">
          <w:rPr>
            <w:rStyle w:val="a7"/>
            <w:noProof/>
          </w:rPr>
          <w:instrText xml:space="preserve"> </w:instrText>
        </w:r>
        <w:r w:rsidRPr="00E801D6">
          <w:rPr>
            <w:rStyle w:val="a7"/>
            <w:noProof/>
          </w:rPr>
        </w:r>
        <w:r w:rsidRPr="00E801D6">
          <w:rPr>
            <w:rStyle w:val="a7"/>
            <w:noProof/>
          </w:rPr>
          <w:fldChar w:fldCharType="separate"/>
        </w:r>
        <w:r w:rsidRPr="00E801D6">
          <w:rPr>
            <w:rStyle w:val="a7"/>
            <w:noProof/>
          </w:rPr>
          <w:t>Install NFS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_Toc489368458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6" w:author="Zhang.Wenming" w:date="2017-08-01T16:32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E801D6">
          <w:rPr>
            <w:rStyle w:val="a7"/>
            <w:noProof/>
          </w:rPr>
          <w:fldChar w:fldCharType="end"/>
        </w:r>
      </w:ins>
    </w:p>
    <w:p w:rsidR="00E86A87" w:rsidRDefault="00E86A87">
      <w:pPr>
        <w:pStyle w:val="20"/>
        <w:tabs>
          <w:tab w:val="right" w:leader="dot" w:pos="8296"/>
        </w:tabs>
        <w:rPr>
          <w:ins w:id="27" w:author="Zhang.Wenming" w:date="2017-08-01T16:32:00Z"/>
          <w:noProof/>
        </w:rPr>
      </w:pPr>
      <w:ins w:id="28" w:author="Zhang.Wenming" w:date="2017-08-01T16:32:00Z">
        <w:r w:rsidRPr="00E801D6">
          <w:rPr>
            <w:rStyle w:val="a7"/>
            <w:noProof/>
          </w:rPr>
          <w:fldChar w:fldCharType="begin"/>
        </w:r>
        <w:r w:rsidRPr="00E801D6">
          <w:rPr>
            <w:rStyle w:val="a7"/>
            <w:noProof/>
          </w:rPr>
          <w:instrText xml:space="preserve"> </w:instrText>
        </w:r>
        <w:r>
          <w:rPr>
            <w:noProof/>
          </w:rPr>
          <w:instrText>HYPERLINK \l "_Toc489368459"</w:instrText>
        </w:r>
        <w:r w:rsidRPr="00E801D6">
          <w:rPr>
            <w:rStyle w:val="a7"/>
            <w:noProof/>
          </w:rPr>
          <w:instrText xml:space="preserve"> </w:instrText>
        </w:r>
        <w:r w:rsidRPr="00E801D6">
          <w:rPr>
            <w:rStyle w:val="a7"/>
            <w:noProof/>
          </w:rPr>
        </w:r>
        <w:r w:rsidRPr="00E801D6">
          <w:rPr>
            <w:rStyle w:val="a7"/>
            <w:noProof/>
          </w:rPr>
          <w:fldChar w:fldCharType="separate"/>
        </w:r>
        <w:r w:rsidRPr="00E801D6">
          <w:rPr>
            <w:rStyle w:val="a7"/>
            <w:noProof/>
          </w:rPr>
          <w:t>Install NFS Master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_Toc489368459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9" w:author="Zhang.Wenming" w:date="2017-08-01T16:32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E801D6">
          <w:rPr>
            <w:rStyle w:val="a7"/>
            <w:noProof/>
          </w:rPr>
          <w:fldChar w:fldCharType="end"/>
        </w:r>
      </w:ins>
    </w:p>
    <w:p w:rsidR="00E86A87" w:rsidRDefault="00E86A87">
      <w:pPr>
        <w:pStyle w:val="20"/>
        <w:tabs>
          <w:tab w:val="right" w:leader="dot" w:pos="8296"/>
        </w:tabs>
        <w:rPr>
          <w:ins w:id="30" w:author="Zhang.Wenming" w:date="2017-08-01T16:32:00Z"/>
          <w:noProof/>
        </w:rPr>
      </w:pPr>
      <w:ins w:id="31" w:author="Zhang.Wenming" w:date="2017-08-01T16:32:00Z">
        <w:r w:rsidRPr="00E801D6">
          <w:rPr>
            <w:rStyle w:val="a7"/>
            <w:noProof/>
          </w:rPr>
          <w:fldChar w:fldCharType="begin"/>
        </w:r>
        <w:r w:rsidRPr="00E801D6">
          <w:rPr>
            <w:rStyle w:val="a7"/>
            <w:noProof/>
          </w:rPr>
          <w:instrText xml:space="preserve"> </w:instrText>
        </w:r>
        <w:r>
          <w:rPr>
            <w:noProof/>
          </w:rPr>
          <w:instrText>HYPERLINK \l "_Toc489368460"</w:instrText>
        </w:r>
        <w:r w:rsidRPr="00E801D6">
          <w:rPr>
            <w:rStyle w:val="a7"/>
            <w:noProof/>
          </w:rPr>
          <w:instrText xml:space="preserve"> </w:instrText>
        </w:r>
        <w:r w:rsidRPr="00E801D6">
          <w:rPr>
            <w:rStyle w:val="a7"/>
            <w:noProof/>
          </w:rPr>
        </w:r>
        <w:r w:rsidRPr="00E801D6">
          <w:rPr>
            <w:rStyle w:val="a7"/>
            <w:noProof/>
          </w:rPr>
          <w:fldChar w:fldCharType="separate"/>
        </w:r>
        <w:r w:rsidRPr="00E801D6">
          <w:rPr>
            <w:rStyle w:val="a7"/>
            <w:noProof/>
          </w:rPr>
          <w:t>Install NFS 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_Toc489368460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2" w:author="Zhang.Wenming" w:date="2017-08-01T16:32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E801D6">
          <w:rPr>
            <w:rStyle w:val="a7"/>
            <w:noProof/>
          </w:rPr>
          <w:fldChar w:fldCharType="end"/>
        </w:r>
      </w:ins>
    </w:p>
    <w:p w:rsidR="00E86A87" w:rsidRDefault="00E86A87">
      <w:pPr>
        <w:pStyle w:val="10"/>
        <w:tabs>
          <w:tab w:val="right" w:leader="dot" w:pos="8296"/>
        </w:tabs>
        <w:rPr>
          <w:ins w:id="33" w:author="Zhang.Wenming" w:date="2017-08-01T16:32:00Z"/>
          <w:noProof/>
        </w:rPr>
      </w:pPr>
      <w:ins w:id="34" w:author="Zhang.Wenming" w:date="2017-08-01T16:32:00Z">
        <w:r w:rsidRPr="00E801D6">
          <w:rPr>
            <w:rStyle w:val="a7"/>
            <w:noProof/>
          </w:rPr>
          <w:fldChar w:fldCharType="begin"/>
        </w:r>
        <w:r w:rsidRPr="00E801D6">
          <w:rPr>
            <w:rStyle w:val="a7"/>
            <w:noProof/>
          </w:rPr>
          <w:instrText xml:space="preserve"> </w:instrText>
        </w:r>
        <w:r>
          <w:rPr>
            <w:noProof/>
          </w:rPr>
          <w:instrText>HYPERLINK \l "_Toc489368461"</w:instrText>
        </w:r>
        <w:r w:rsidRPr="00E801D6">
          <w:rPr>
            <w:rStyle w:val="a7"/>
            <w:noProof/>
          </w:rPr>
          <w:instrText xml:space="preserve"> </w:instrText>
        </w:r>
        <w:r w:rsidRPr="00E801D6">
          <w:rPr>
            <w:rStyle w:val="a7"/>
            <w:noProof/>
          </w:rPr>
        </w:r>
        <w:r w:rsidRPr="00E801D6">
          <w:rPr>
            <w:rStyle w:val="a7"/>
            <w:noProof/>
          </w:rPr>
          <w:fldChar w:fldCharType="separate"/>
        </w:r>
        <w:r w:rsidRPr="00E801D6">
          <w:rPr>
            <w:rStyle w:val="a7"/>
            <w:noProof/>
          </w:rPr>
          <w:t>Install 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_Toc489368461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5" w:author="Zhang.Wenming" w:date="2017-08-01T16:32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E801D6">
          <w:rPr>
            <w:rStyle w:val="a7"/>
            <w:noProof/>
          </w:rPr>
          <w:fldChar w:fldCharType="end"/>
        </w:r>
      </w:ins>
    </w:p>
    <w:p w:rsidR="00E86A87" w:rsidRDefault="00E86A87">
      <w:pPr>
        <w:pStyle w:val="20"/>
        <w:tabs>
          <w:tab w:val="right" w:leader="dot" w:pos="8296"/>
        </w:tabs>
        <w:rPr>
          <w:ins w:id="36" w:author="Zhang.Wenming" w:date="2017-08-01T16:32:00Z"/>
          <w:noProof/>
        </w:rPr>
      </w:pPr>
      <w:ins w:id="37" w:author="Zhang.Wenming" w:date="2017-08-01T16:32:00Z">
        <w:r w:rsidRPr="00E801D6">
          <w:rPr>
            <w:rStyle w:val="a7"/>
            <w:noProof/>
          </w:rPr>
          <w:fldChar w:fldCharType="begin"/>
        </w:r>
        <w:r w:rsidRPr="00E801D6">
          <w:rPr>
            <w:rStyle w:val="a7"/>
            <w:noProof/>
          </w:rPr>
          <w:instrText xml:space="preserve"> </w:instrText>
        </w:r>
        <w:r>
          <w:rPr>
            <w:noProof/>
          </w:rPr>
          <w:instrText>HYPERLINK \l "_Toc489368462"</w:instrText>
        </w:r>
        <w:r w:rsidRPr="00E801D6">
          <w:rPr>
            <w:rStyle w:val="a7"/>
            <w:noProof/>
          </w:rPr>
          <w:instrText xml:space="preserve"> </w:instrText>
        </w:r>
        <w:r w:rsidRPr="00E801D6">
          <w:rPr>
            <w:rStyle w:val="a7"/>
            <w:noProof/>
          </w:rPr>
        </w:r>
        <w:r w:rsidRPr="00E801D6">
          <w:rPr>
            <w:rStyle w:val="a7"/>
            <w:noProof/>
          </w:rPr>
          <w:fldChar w:fldCharType="separate"/>
        </w:r>
        <w:r w:rsidRPr="00E801D6">
          <w:rPr>
            <w:rStyle w:val="a7"/>
            <w:noProof/>
          </w:rPr>
          <w:t>Install NIS Master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_Toc489368462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8" w:author="Zhang.Wenming" w:date="2017-08-01T16:32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E801D6">
          <w:rPr>
            <w:rStyle w:val="a7"/>
            <w:noProof/>
          </w:rPr>
          <w:fldChar w:fldCharType="end"/>
        </w:r>
      </w:ins>
    </w:p>
    <w:p w:rsidR="00E86A87" w:rsidRDefault="00E86A87">
      <w:pPr>
        <w:pStyle w:val="20"/>
        <w:tabs>
          <w:tab w:val="right" w:leader="dot" w:pos="8296"/>
        </w:tabs>
        <w:rPr>
          <w:ins w:id="39" w:author="Zhang.Wenming" w:date="2017-08-01T16:32:00Z"/>
          <w:noProof/>
        </w:rPr>
      </w:pPr>
      <w:ins w:id="40" w:author="Zhang.Wenming" w:date="2017-08-01T16:32:00Z">
        <w:r w:rsidRPr="00E801D6">
          <w:rPr>
            <w:rStyle w:val="a7"/>
            <w:noProof/>
          </w:rPr>
          <w:fldChar w:fldCharType="begin"/>
        </w:r>
        <w:r w:rsidRPr="00E801D6">
          <w:rPr>
            <w:rStyle w:val="a7"/>
            <w:noProof/>
          </w:rPr>
          <w:instrText xml:space="preserve"> </w:instrText>
        </w:r>
        <w:r>
          <w:rPr>
            <w:noProof/>
          </w:rPr>
          <w:instrText>HYPERLINK \l "_Toc489368463"</w:instrText>
        </w:r>
        <w:r w:rsidRPr="00E801D6">
          <w:rPr>
            <w:rStyle w:val="a7"/>
            <w:noProof/>
          </w:rPr>
          <w:instrText xml:space="preserve"> </w:instrText>
        </w:r>
        <w:r w:rsidRPr="00E801D6">
          <w:rPr>
            <w:rStyle w:val="a7"/>
            <w:noProof/>
          </w:rPr>
        </w:r>
        <w:r w:rsidRPr="00E801D6">
          <w:rPr>
            <w:rStyle w:val="a7"/>
            <w:noProof/>
          </w:rPr>
          <w:fldChar w:fldCharType="separate"/>
        </w:r>
        <w:r w:rsidRPr="00E801D6">
          <w:rPr>
            <w:rStyle w:val="a7"/>
            <w:noProof/>
          </w:rPr>
          <w:t>Install NIS 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_Toc489368463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1" w:author="Zhang.Wenming" w:date="2017-08-01T16:32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E801D6">
          <w:rPr>
            <w:rStyle w:val="a7"/>
            <w:noProof/>
          </w:rPr>
          <w:fldChar w:fldCharType="end"/>
        </w:r>
      </w:ins>
    </w:p>
    <w:p w:rsidR="00E86A87" w:rsidRDefault="00E86A87">
      <w:pPr>
        <w:pStyle w:val="10"/>
        <w:tabs>
          <w:tab w:val="right" w:leader="dot" w:pos="8296"/>
        </w:tabs>
        <w:rPr>
          <w:ins w:id="42" w:author="Zhang.Wenming" w:date="2017-08-01T16:32:00Z"/>
          <w:noProof/>
        </w:rPr>
      </w:pPr>
      <w:ins w:id="43" w:author="Zhang.Wenming" w:date="2017-08-01T16:32:00Z">
        <w:r w:rsidRPr="00E801D6">
          <w:rPr>
            <w:rStyle w:val="a7"/>
            <w:noProof/>
          </w:rPr>
          <w:fldChar w:fldCharType="begin"/>
        </w:r>
        <w:r w:rsidRPr="00E801D6">
          <w:rPr>
            <w:rStyle w:val="a7"/>
            <w:noProof/>
          </w:rPr>
          <w:instrText xml:space="preserve"> </w:instrText>
        </w:r>
        <w:r>
          <w:rPr>
            <w:noProof/>
          </w:rPr>
          <w:instrText>HYPERLINK \l "_Toc489368464"</w:instrText>
        </w:r>
        <w:r w:rsidRPr="00E801D6">
          <w:rPr>
            <w:rStyle w:val="a7"/>
            <w:noProof/>
          </w:rPr>
          <w:instrText xml:space="preserve"> </w:instrText>
        </w:r>
        <w:r w:rsidRPr="00E801D6">
          <w:rPr>
            <w:rStyle w:val="a7"/>
            <w:noProof/>
          </w:rPr>
        </w:r>
        <w:r w:rsidRPr="00E801D6">
          <w:rPr>
            <w:rStyle w:val="a7"/>
            <w:noProof/>
          </w:rPr>
          <w:fldChar w:fldCharType="separate"/>
        </w:r>
        <w:r w:rsidRPr="00E801D6">
          <w:rPr>
            <w:rStyle w:val="a7"/>
            <w:noProof/>
          </w:rPr>
          <w:t>Install GridEngine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_Toc489368464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4" w:author="Zhang.Wenming" w:date="2017-08-01T16:32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E801D6">
          <w:rPr>
            <w:rStyle w:val="a7"/>
            <w:noProof/>
          </w:rPr>
          <w:fldChar w:fldCharType="end"/>
        </w:r>
      </w:ins>
    </w:p>
    <w:p w:rsidR="00E86A87" w:rsidRDefault="00E86A87">
      <w:pPr>
        <w:pStyle w:val="20"/>
        <w:tabs>
          <w:tab w:val="right" w:leader="dot" w:pos="8296"/>
        </w:tabs>
        <w:rPr>
          <w:ins w:id="45" w:author="Zhang.Wenming" w:date="2017-08-01T16:32:00Z"/>
          <w:noProof/>
        </w:rPr>
      </w:pPr>
      <w:ins w:id="46" w:author="Zhang.Wenming" w:date="2017-08-01T16:32:00Z">
        <w:r w:rsidRPr="00E801D6">
          <w:rPr>
            <w:rStyle w:val="a7"/>
            <w:noProof/>
          </w:rPr>
          <w:fldChar w:fldCharType="begin"/>
        </w:r>
        <w:r w:rsidRPr="00E801D6">
          <w:rPr>
            <w:rStyle w:val="a7"/>
            <w:noProof/>
          </w:rPr>
          <w:instrText xml:space="preserve"> </w:instrText>
        </w:r>
        <w:r>
          <w:rPr>
            <w:noProof/>
          </w:rPr>
          <w:instrText>HYPERLINK \l "_Toc489368465"</w:instrText>
        </w:r>
        <w:r w:rsidRPr="00E801D6">
          <w:rPr>
            <w:rStyle w:val="a7"/>
            <w:noProof/>
          </w:rPr>
          <w:instrText xml:space="preserve"> </w:instrText>
        </w:r>
        <w:r w:rsidRPr="00E801D6">
          <w:rPr>
            <w:rStyle w:val="a7"/>
            <w:noProof/>
          </w:rPr>
        </w:r>
        <w:r w:rsidRPr="00E801D6">
          <w:rPr>
            <w:rStyle w:val="a7"/>
            <w:noProof/>
          </w:rPr>
          <w:fldChar w:fldCharType="separate"/>
        </w:r>
        <w:r w:rsidRPr="00E801D6">
          <w:rPr>
            <w:rStyle w:val="a7"/>
            <w:noProof/>
          </w:rPr>
          <w:t>Install GridEngine Master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_Toc489368465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7" w:author="Zhang.Wenming" w:date="2017-08-01T16:32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E801D6">
          <w:rPr>
            <w:rStyle w:val="a7"/>
            <w:noProof/>
          </w:rPr>
          <w:fldChar w:fldCharType="end"/>
        </w:r>
      </w:ins>
    </w:p>
    <w:p w:rsidR="00E86A87" w:rsidRDefault="00E86A87">
      <w:pPr>
        <w:pStyle w:val="20"/>
        <w:tabs>
          <w:tab w:val="right" w:leader="dot" w:pos="8296"/>
        </w:tabs>
        <w:rPr>
          <w:ins w:id="48" w:author="Zhang.Wenming" w:date="2017-08-01T16:32:00Z"/>
          <w:noProof/>
        </w:rPr>
      </w:pPr>
      <w:ins w:id="49" w:author="Zhang.Wenming" w:date="2017-08-01T16:32:00Z">
        <w:r w:rsidRPr="00E801D6">
          <w:rPr>
            <w:rStyle w:val="a7"/>
            <w:noProof/>
          </w:rPr>
          <w:fldChar w:fldCharType="begin"/>
        </w:r>
        <w:r w:rsidRPr="00E801D6">
          <w:rPr>
            <w:rStyle w:val="a7"/>
            <w:noProof/>
          </w:rPr>
          <w:instrText xml:space="preserve"> </w:instrText>
        </w:r>
        <w:r>
          <w:rPr>
            <w:noProof/>
          </w:rPr>
          <w:instrText>HYPERLINK \l "_Toc489368466"</w:instrText>
        </w:r>
        <w:r w:rsidRPr="00E801D6">
          <w:rPr>
            <w:rStyle w:val="a7"/>
            <w:noProof/>
          </w:rPr>
          <w:instrText xml:space="preserve"> </w:instrText>
        </w:r>
        <w:r w:rsidRPr="00E801D6">
          <w:rPr>
            <w:rStyle w:val="a7"/>
            <w:noProof/>
          </w:rPr>
        </w:r>
        <w:r w:rsidRPr="00E801D6">
          <w:rPr>
            <w:rStyle w:val="a7"/>
            <w:noProof/>
          </w:rPr>
          <w:fldChar w:fldCharType="separate"/>
        </w:r>
        <w:r w:rsidRPr="00E801D6">
          <w:rPr>
            <w:rStyle w:val="a7"/>
            <w:noProof/>
          </w:rPr>
          <w:t>Install GridEngine 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_Toc489368466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0" w:author="Zhang.Wenming" w:date="2017-08-01T16:32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E801D6">
          <w:rPr>
            <w:rStyle w:val="a7"/>
            <w:noProof/>
          </w:rPr>
          <w:fldChar w:fldCharType="end"/>
        </w:r>
      </w:ins>
    </w:p>
    <w:p w:rsidR="00E86A87" w:rsidRDefault="00E86A87">
      <w:pPr>
        <w:pStyle w:val="10"/>
        <w:tabs>
          <w:tab w:val="right" w:leader="dot" w:pos="8296"/>
        </w:tabs>
        <w:rPr>
          <w:ins w:id="51" w:author="Zhang.Wenming" w:date="2017-08-01T16:32:00Z"/>
          <w:noProof/>
        </w:rPr>
      </w:pPr>
      <w:ins w:id="52" w:author="Zhang.Wenming" w:date="2017-08-01T16:32:00Z">
        <w:r w:rsidRPr="00E801D6">
          <w:rPr>
            <w:rStyle w:val="a7"/>
            <w:noProof/>
          </w:rPr>
          <w:fldChar w:fldCharType="begin"/>
        </w:r>
        <w:r w:rsidRPr="00E801D6">
          <w:rPr>
            <w:rStyle w:val="a7"/>
            <w:noProof/>
          </w:rPr>
          <w:instrText xml:space="preserve"> </w:instrText>
        </w:r>
        <w:r>
          <w:rPr>
            <w:noProof/>
          </w:rPr>
          <w:instrText>HYPERLINK \l "_Toc489368467"</w:instrText>
        </w:r>
        <w:r w:rsidRPr="00E801D6">
          <w:rPr>
            <w:rStyle w:val="a7"/>
            <w:noProof/>
          </w:rPr>
          <w:instrText xml:space="preserve"> </w:instrText>
        </w:r>
        <w:r w:rsidRPr="00E801D6">
          <w:rPr>
            <w:rStyle w:val="a7"/>
            <w:noProof/>
          </w:rPr>
        </w:r>
        <w:r w:rsidRPr="00E801D6">
          <w:rPr>
            <w:rStyle w:val="a7"/>
            <w:noProof/>
          </w:rPr>
          <w:fldChar w:fldCharType="separate"/>
        </w:r>
        <w:r w:rsidRPr="00E801D6">
          <w:rPr>
            <w:rStyle w:val="a7"/>
            <w:noProof/>
          </w:rPr>
          <w:t>Add new computer node or queue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_Toc489368467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3" w:author="Zhang.Wenming" w:date="2017-08-01T16:32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E801D6">
          <w:rPr>
            <w:rStyle w:val="a7"/>
            <w:noProof/>
          </w:rPr>
          <w:fldChar w:fldCharType="end"/>
        </w:r>
      </w:ins>
    </w:p>
    <w:p w:rsidR="00E86A87" w:rsidRDefault="00E86A87">
      <w:pPr>
        <w:pStyle w:val="20"/>
        <w:tabs>
          <w:tab w:val="right" w:leader="dot" w:pos="8296"/>
        </w:tabs>
        <w:rPr>
          <w:ins w:id="54" w:author="Zhang.Wenming" w:date="2017-08-01T16:32:00Z"/>
          <w:noProof/>
        </w:rPr>
      </w:pPr>
      <w:ins w:id="55" w:author="Zhang.Wenming" w:date="2017-08-01T16:32:00Z">
        <w:r w:rsidRPr="00E801D6">
          <w:rPr>
            <w:rStyle w:val="a7"/>
            <w:noProof/>
          </w:rPr>
          <w:fldChar w:fldCharType="begin"/>
        </w:r>
        <w:r w:rsidRPr="00E801D6">
          <w:rPr>
            <w:rStyle w:val="a7"/>
            <w:noProof/>
          </w:rPr>
          <w:instrText xml:space="preserve"> </w:instrText>
        </w:r>
        <w:r>
          <w:rPr>
            <w:noProof/>
          </w:rPr>
          <w:instrText>HYPERLINK \l "_Toc489368468"</w:instrText>
        </w:r>
        <w:r w:rsidRPr="00E801D6">
          <w:rPr>
            <w:rStyle w:val="a7"/>
            <w:noProof/>
          </w:rPr>
          <w:instrText xml:space="preserve"> </w:instrText>
        </w:r>
        <w:r w:rsidRPr="00E801D6">
          <w:rPr>
            <w:rStyle w:val="a7"/>
            <w:noProof/>
          </w:rPr>
        </w:r>
        <w:r w:rsidRPr="00E801D6">
          <w:rPr>
            <w:rStyle w:val="a7"/>
            <w:noProof/>
          </w:rPr>
          <w:fldChar w:fldCharType="separate"/>
        </w:r>
        <w:r w:rsidRPr="00E801D6">
          <w:rPr>
            <w:rStyle w:val="a7"/>
            <w:noProof/>
          </w:rPr>
          <w:t>Add new computer node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_Toc489368468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6" w:author="Zhang.Wenming" w:date="2017-08-01T16:32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E801D6">
          <w:rPr>
            <w:rStyle w:val="a7"/>
            <w:noProof/>
          </w:rPr>
          <w:fldChar w:fldCharType="end"/>
        </w:r>
      </w:ins>
    </w:p>
    <w:p w:rsidR="00E86A87" w:rsidRDefault="00E86A87">
      <w:pPr>
        <w:pStyle w:val="20"/>
        <w:tabs>
          <w:tab w:val="right" w:leader="dot" w:pos="8296"/>
        </w:tabs>
        <w:rPr>
          <w:ins w:id="57" w:author="Zhang.Wenming" w:date="2017-08-01T16:32:00Z"/>
          <w:noProof/>
        </w:rPr>
      </w:pPr>
      <w:ins w:id="58" w:author="Zhang.Wenming" w:date="2017-08-01T16:32:00Z">
        <w:r w:rsidRPr="00E801D6">
          <w:rPr>
            <w:rStyle w:val="a7"/>
            <w:noProof/>
          </w:rPr>
          <w:fldChar w:fldCharType="begin"/>
        </w:r>
        <w:r w:rsidRPr="00E801D6">
          <w:rPr>
            <w:rStyle w:val="a7"/>
            <w:noProof/>
          </w:rPr>
          <w:instrText xml:space="preserve"> </w:instrText>
        </w:r>
        <w:r>
          <w:rPr>
            <w:noProof/>
          </w:rPr>
          <w:instrText>HYPERLINK \l "_Toc489368469"</w:instrText>
        </w:r>
        <w:r w:rsidRPr="00E801D6">
          <w:rPr>
            <w:rStyle w:val="a7"/>
            <w:noProof/>
          </w:rPr>
          <w:instrText xml:space="preserve"> </w:instrText>
        </w:r>
        <w:r w:rsidRPr="00E801D6">
          <w:rPr>
            <w:rStyle w:val="a7"/>
            <w:noProof/>
          </w:rPr>
        </w:r>
        <w:r w:rsidRPr="00E801D6">
          <w:rPr>
            <w:rStyle w:val="a7"/>
            <w:noProof/>
          </w:rPr>
          <w:fldChar w:fldCharType="separate"/>
        </w:r>
        <w:r w:rsidRPr="00E801D6">
          <w:rPr>
            <w:rStyle w:val="a7"/>
            <w:noProof/>
          </w:rPr>
          <w:t>Add new queue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_Toc489368469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9" w:author="Zhang.Wenming" w:date="2017-08-01T16:32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E801D6">
          <w:rPr>
            <w:rStyle w:val="a7"/>
            <w:noProof/>
          </w:rPr>
          <w:fldChar w:fldCharType="end"/>
        </w:r>
      </w:ins>
    </w:p>
    <w:p w:rsidR="00E86A87" w:rsidRDefault="00E86A87">
      <w:pPr>
        <w:pStyle w:val="10"/>
        <w:tabs>
          <w:tab w:val="right" w:leader="dot" w:pos="8296"/>
        </w:tabs>
        <w:rPr>
          <w:ins w:id="60" w:author="Zhang.Wenming" w:date="2017-08-01T16:32:00Z"/>
          <w:noProof/>
        </w:rPr>
      </w:pPr>
      <w:ins w:id="61" w:author="Zhang.Wenming" w:date="2017-08-01T16:32:00Z">
        <w:r w:rsidRPr="00E801D6">
          <w:rPr>
            <w:rStyle w:val="a7"/>
            <w:noProof/>
          </w:rPr>
          <w:fldChar w:fldCharType="begin"/>
        </w:r>
        <w:r w:rsidRPr="00E801D6">
          <w:rPr>
            <w:rStyle w:val="a7"/>
            <w:noProof/>
          </w:rPr>
          <w:instrText xml:space="preserve"> </w:instrText>
        </w:r>
        <w:r>
          <w:rPr>
            <w:noProof/>
          </w:rPr>
          <w:instrText>HYPERLINK \l "_Toc489368470"</w:instrText>
        </w:r>
        <w:r w:rsidRPr="00E801D6">
          <w:rPr>
            <w:rStyle w:val="a7"/>
            <w:noProof/>
          </w:rPr>
          <w:instrText xml:space="preserve"> </w:instrText>
        </w:r>
        <w:r w:rsidRPr="00E801D6">
          <w:rPr>
            <w:rStyle w:val="a7"/>
            <w:noProof/>
          </w:rPr>
        </w:r>
        <w:r w:rsidRPr="00E801D6">
          <w:rPr>
            <w:rStyle w:val="a7"/>
            <w:noProof/>
          </w:rPr>
          <w:fldChar w:fldCharType="separate"/>
        </w:r>
        <w:r w:rsidRPr="00E801D6">
          <w:rPr>
            <w:rStyle w:val="a7"/>
            <w:noProof/>
          </w:rPr>
          <w:t>Using GridEngine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_Toc489368470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2" w:author="Zhang.Wenming" w:date="2017-08-01T16:32:00Z"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E801D6">
          <w:rPr>
            <w:rStyle w:val="a7"/>
            <w:noProof/>
          </w:rPr>
          <w:fldChar w:fldCharType="end"/>
        </w:r>
      </w:ins>
    </w:p>
    <w:p w:rsidR="00E86A87" w:rsidRDefault="00E86A87">
      <w:pPr>
        <w:pStyle w:val="10"/>
        <w:tabs>
          <w:tab w:val="right" w:leader="dot" w:pos="8296"/>
        </w:tabs>
        <w:rPr>
          <w:ins w:id="63" w:author="Zhang.Wenming" w:date="2017-08-01T16:32:00Z"/>
          <w:noProof/>
        </w:rPr>
      </w:pPr>
      <w:ins w:id="64" w:author="Zhang.Wenming" w:date="2017-08-01T16:32:00Z">
        <w:r w:rsidRPr="00E801D6">
          <w:rPr>
            <w:rStyle w:val="a7"/>
            <w:noProof/>
          </w:rPr>
          <w:fldChar w:fldCharType="begin"/>
        </w:r>
        <w:r w:rsidRPr="00E801D6">
          <w:rPr>
            <w:rStyle w:val="a7"/>
            <w:noProof/>
          </w:rPr>
          <w:instrText xml:space="preserve"> </w:instrText>
        </w:r>
        <w:r>
          <w:rPr>
            <w:noProof/>
          </w:rPr>
          <w:instrText>HYPERLINK \l "_Toc489368471"</w:instrText>
        </w:r>
        <w:r w:rsidRPr="00E801D6">
          <w:rPr>
            <w:rStyle w:val="a7"/>
            <w:noProof/>
          </w:rPr>
          <w:instrText xml:space="preserve"> </w:instrText>
        </w:r>
        <w:r w:rsidRPr="00E801D6">
          <w:rPr>
            <w:rStyle w:val="a7"/>
            <w:noProof/>
          </w:rPr>
        </w:r>
        <w:r w:rsidRPr="00E801D6">
          <w:rPr>
            <w:rStyle w:val="a7"/>
            <w:noProof/>
          </w:rPr>
          <w:fldChar w:fldCharType="separate"/>
        </w:r>
        <w:r w:rsidRPr="00E801D6">
          <w:rPr>
            <w:rStyle w:val="a7"/>
            <w:noProof/>
          </w:rPr>
          <w:t>Useful command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_Toc489368471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5" w:author="Zhang.Wenming" w:date="2017-08-01T16:32:00Z"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E801D6">
          <w:rPr>
            <w:rStyle w:val="a7"/>
            <w:noProof/>
          </w:rPr>
          <w:fldChar w:fldCharType="end"/>
        </w:r>
      </w:ins>
    </w:p>
    <w:p w:rsidR="00E86A87" w:rsidRDefault="00E86A87">
      <w:pPr>
        <w:pStyle w:val="10"/>
        <w:tabs>
          <w:tab w:val="right" w:leader="dot" w:pos="8296"/>
        </w:tabs>
        <w:rPr>
          <w:ins w:id="66" w:author="Zhang.Wenming" w:date="2017-08-01T16:32:00Z"/>
          <w:noProof/>
        </w:rPr>
      </w:pPr>
      <w:ins w:id="67" w:author="Zhang.Wenming" w:date="2017-08-01T16:32:00Z">
        <w:r w:rsidRPr="00E801D6">
          <w:rPr>
            <w:rStyle w:val="a7"/>
            <w:noProof/>
          </w:rPr>
          <w:fldChar w:fldCharType="begin"/>
        </w:r>
        <w:r w:rsidRPr="00E801D6">
          <w:rPr>
            <w:rStyle w:val="a7"/>
            <w:noProof/>
          </w:rPr>
          <w:instrText xml:space="preserve"> </w:instrText>
        </w:r>
        <w:r>
          <w:rPr>
            <w:noProof/>
          </w:rPr>
          <w:instrText>HYPERLINK \l "_Toc489368472"</w:instrText>
        </w:r>
        <w:r w:rsidRPr="00E801D6">
          <w:rPr>
            <w:rStyle w:val="a7"/>
            <w:noProof/>
          </w:rPr>
          <w:instrText xml:space="preserve"> </w:instrText>
        </w:r>
        <w:r w:rsidRPr="00E801D6">
          <w:rPr>
            <w:rStyle w:val="a7"/>
            <w:noProof/>
          </w:rPr>
        </w:r>
        <w:r w:rsidRPr="00E801D6">
          <w:rPr>
            <w:rStyle w:val="a7"/>
            <w:noProof/>
          </w:rPr>
          <w:fldChar w:fldCharType="separate"/>
        </w:r>
        <w:r w:rsidRPr="00E801D6">
          <w:rPr>
            <w:rStyle w:val="a7"/>
            <w:noProof/>
          </w:rPr>
          <w:t>Servers status after 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_Toc489368472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8" w:author="Zhang.Wenming" w:date="2017-08-01T16:32:00Z"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E801D6">
          <w:rPr>
            <w:rStyle w:val="a7"/>
            <w:noProof/>
          </w:rPr>
          <w:fldChar w:fldCharType="end"/>
        </w:r>
      </w:ins>
    </w:p>
    <w:p w:rsidR="00F27732" w:rsidDel="00937234" w:rsidRDefault="00F27732">
      <w:pPr>
        <w:pStyle w:val="10"/>
        <w:tabs>
          <w:tab w:val="right" w:leader="dot" w:pos="8296"/>
        </w:tabs>
        <w:rPr>
          <w:del w:id="69" w:author="Zhang.Wenming" w:date="2017-08-01T16:08:00Z"/>
          <w:noProof/>
        </w:rPr>
      </w:pPr>
      <w:del w:id="70" w:author="Zhang.Wenming" w:date="2017-08-01T16:08:00Z">
        <w:r w:rsidRPr="00937234" w:rsidDel="00937234">
          <w:rPr>
            <w:noProof/>
            <w:rPrChange w:id="71" w:author="Zhang.Wenming" w:date="2017-08-01T16:08:00Z">
              <w:rPr>
                <w:rStyle w:val="a7"/>
                <w:noProof/>
              </w:rPr>
            </w:rPrChange>
          </w:rPr>
          <w:delText>Forward</w:delText>
        </w:r>
        <w:r w:rsidDel="00937234">
          <w:rPr>
            <w:noProof/>
            <w:webHidden/>
          </w:rPr>
          <w:tab/>
          <w:delText>2</w:delText>
        </w:r>
      </w:del>
    </w:p>
    <w:p w:rsidR="00F27732" w:rsidDel="00937234" w:rsidRDefault="00F27732">
      <w:pPr>
        <w:pStyle w:val="10"/>
        <w:tabs>
          <w:tab w:val="right" w:leader="dot" w:pos="8296"/>
        </w:tabs>
        <w:rPr>
          <w:del w:id="72" w:author="Zhang.Wenming" w:date="2017-08-01T16:08:00Z"/>
          <w:noProof/>
        </w:rPr>
      </w:pPr>
      <w:del w:id="73" w:author="Zhang.Wenming" w:date="2017-08-01T16:08:00Z">
        <w:r w:rsidRPr="00937234" w:rsidDel="00937234">
          <w:rPr>
            <w:noProof/>
            <w:rPrChange w:id="74" w:author="Zhang.Wenming" w:date="2017-08-01T16:08:00Z">
              <w:rPr>
                <w:rStyle w:val="a7"/>
                <w:noProof/>
              </w:rPr>
            </w:rPrChange>
          </w:rPr>
          <w:delText>Steps</w:delText>
        </w:r>
        <w:r w:rsidDel="00937234">
          <w:rPr>
            <w:noProof/>
            <w:webHidden/>
          </w:rPr>
          <w:tab/>
          <w:delText>3</w:delText>
        </w:r>
      </w:del>
    </w:p>
    <w:p w:rsidR="00F27732" w:rsidDel="00937234" w:rsidRDefault="00F27732">
      <w:pPr>
        <w:pStyle w:val="10"/>
        <w:tabs>
          <w:tab w:val="right" w:leader="dot" w:pos="8296"/>
        </w:tabs>
        <w:rPr>
          <w:del w:id="75" w:author="Zhang.Wenming" w:date="2017-08-01T16:08:00Z"/>
          <w:noProof/>
        </w:rPr>
      </w:pPr>
      <w:del w:id="76" w:author="Zhang.Wenming" w:date="2017-08-01T16:08:00Z">
        <w:r w:rsidRPr="00937234" w:rsidDel="00937234">
          <w:rPr>
            <w:noProof/>
            <w:rPrChange w:id="77" w:author="Zhang.Wenming" w:date="2017-08-01T16:08:00Z">
              <w:rPr>
                <w:rStyle w:val="a7"/>
                <w:noProof/>
              </w:rPr>
            </w:rPrChange>
          </w:rPr>
          <w:delText>Configuration Network</w:delText>
        </w:r>
        <w:r w:rsidDel="00937234">
          <w:rPr>
            <w:noProof/>
            <w:webHidden/>
          </w:rPr>
          <w:tab/>
          <w:delText>4</w:delText>
        </w:r>
      </w:del>
    </w:p>
    <w:p w:rsidR="00F27732" w:rsidDel="00937234" w:rsidRDefault="00F27732">
      <w:pPr>
        <w:pStyle w:val="10"/>
        <w:tabs>
          <w:tab w:val="right" w:leader="dot" w:pos="8296"/>
        </w:tabs>
        <w:rPr>
          <w:del w:id="78" w:author="Zhang.Wenming" w:date="2017-08-01T16:08:00Z"/>
          <w:noProof/>
        </w:rPr>
      </w:pPr>
      <w:del w:id="79" w:author="Zhang.Wenming" w:date="2017-08-01T16:08:00Z">
        <w:r w:rsidRPr="00937234" w:rsidDel="00937234">
          <w:rPr>
            <w:noProof/>
            <w:rPrChange w:id="80" w:author="Zhang.Wenming" w:date="2017-08-01T16:08:00Z">
              <w:rPr>
                <w:rStyle w:val="a7"/>
                <w:noProof/>
              </w:rPr>
            </w:rPrChange>
          </w:rPr>
          <w:delText>Install NFS</w:delText>
        </w:r>
        <w:r w:rsidDel="00937234">
          <w:rPr>
            <w:noProof/>
            <w:webHidden/>
          </w:rPr>
          <w:tab/>
          <w:delText>4</w:delText>
        </w:r>
      </w:del>
    </w:p>
    <w:p w:rsidR="00F27732" w:rsidDel="00937234" w:rsidRDefault="00F27732">
      <w:pPr>
        <w:pStyle w:val="20"/>
        <w:tabs>
          <w:tab w:val="right" w:leader="dot" w:pos="8296"/>
        </w:tabs>
        <w:rPr>
          <w:del w:id="81" w:author="Zhang.Wenming" w:date="2017-08-01T16:08:00Z"/>
          <w:noProof/>
        </w:rPr>
      </w:pPr>
      <w:del w:id="82" w:author="Zhang.Wenming" w:date="2017-08-01T16:08:00Z">
        <w:r w:rsidRPr="00937234" w:rsidDel="00937234">
          <w:rPr>
            <w:noProof/>
            <w:rPrChange w:id="83" w:author="Zhang.Wenming" w:date="2017-08-01T16:08:00Z">
              <w:rPr>
                <w:rStyle w:val="a7"/>
                <w:noProof/>
              </w:rPr>
            </w:rPrChange>
          </w:rPr>
          <w:delText>Master</w:delText>
        </w:r>
        <w:r w:rsidDel="00937234">
          <w:rPr>
            <w:noProof/>
            <w:webHidden/>
          </w:rPr>
          <w:tab/>
          <w:delText>4</w:delText>
        </w:r>
      </w:del>
    </w:p>
    <w:p w:rsidR="00F27732" w:rsidDel="00937234" w:rsidRDefault="00F27732">
      <w:pPr>
        <w:pStyle w:val="20"/>
        <w:tabs>
          <w:tab w:val="right" w:leader="dot" w:pos="8296"/>
        </w:tabs>
        <w:rPr>
          <w:del w:id="84" w:author="Zhang.Wenming" w:date="2017-08-01T16:08:00Z"/>
          <w:noProof/>
        </w:rPr>
      </w:pPr>
      <w:del w:id="85" w:author="Zhang.Wenming" w:date="2017-08-01T16:08:00Z">
        <w:r w:rsidRPr="00937234" w:rsidDel="00937234">
          <w:rPr>
            <w:noProof/>
            <w:rPrChange w:id="86" w:author="Zhang.Wenming" w:date="2017-08-01T16:08:00Z">
              <w:rPr>
                <w:rStyle w:val="a7"/>
                <w:noProof/>
              </w:rPr>
            </w:rPrChange>
          </w:rPr>
          <w:delText>Client</w:delText>
        </w:r>
        <w:r w:rsidDel="00937234">
          <w:rPr>
            <w:noProof/>
            <w:webHidden/>
          </w:rPr>
          <w:tab/>
          <w:delText>4</w:delText>
        </w:r>
      </w:del>
    </w:p>
    <w:p w:rsidR="00F27732" w:rsidDel="00937234" w:rsidRDefault="00F27732">
      <w:pPr>
        <w:pStyle w:val="10"/>
        <w:tabs>
          <w:tab w:val="right" w:leader="dot" w:pos="8296"/>
        </w:tabs>
        <w:rPr>
          <w:del w:id="87" w:author="Zhang.Wenming" w:date="2017-08-01T16:08:00Z"/>
          <w:noProof/>
        </w:rPr>
      </w:pPr>
      <w:del w:id="88" w:author="Zhang.Wenming" w:date="2017-08-01T16:08:00Z">
        <w:r w:rsidRPr="00937234" w:rsidDel="00937234">
          <w:rPr>
            <w:noProof/>
            <w:rPrChange w:id="89" w:author="Zhang.Wenming" w:date="2017-08-01T16:08:00Z">
              <w:rPr>
                <w:rStyle w:val="a7"/>
                <w:noProof/>
              </w:rPr>
            </w:rPrChange>
          </w:rPr>
          <w:delText>Install NIS</w:delText>
        </w:r>
        <w:r w:rsidDel="00937234">
          <w:rPr>
            <w:noProof/>
            <w:webHidden/>
          </w:rPr>
          <w:tab/>
          <w:delText>5</w:delText>
        </w:r>
      </w:del>
    </w:p>
    <w:p w:rsidR="00F27732" w:rsidDel="00937234" w:rsidRDefault="00F27732">
      <w:pPr>
        <w:pStyle w:val="20"/>
        <w:tabs>
          <w:tab w:val="right" w:leader="dot" w:pos="8296"/>
        </w:tabs>
        <w:rPr>
          <w:del w:id="90" w:author="Zhang.Wenming" w:date="2017-08-01T16:08:00Z"/>
          <w:noProof/>
        </w:rPr>
      </w:pPr>
      <w:del w:id="91" w:author="Zhang.Wenming" w:date="2017-08-01T16:08:00Z">
        <w:r w:rsidRPr="00937234" w:rsidDel="00937234">
          <w:rPr>
            <w:noProof/>
            <w:rPrChange w:id="92" w:author="Zhang.Wenming" w:date="2017-08-01T16:08:00Z">
              <w:rPr>
                <w:rStyle w:val="a7"/>
                <w:noProof/>
              </w:rPr>
            </w:rPrChange>
          </w:rPr>
          <w:delText>Master</w:delText>
        </w:r>
        <w:r w:rsidDel="00937234">
          <w:rPr>
            <w:noProof/>
            <w:webHidden/>
          </w:rPr>
          <w:tab/>
          <w:delText>5</w:delText>
        </w:r>
      </w:del>
    </w:p>
    <w:p w:rsidR="00F27732" w:rsidDel="00937234" w:rsidRDefault="00F27732">
      <w:pPr>
        <w:pStyle w:val="20"/>
        <w:tabs>
          <w:tab w:val="right" w:leader="dot" w:pos="8296"/>
        </w:tabs>
        <w:rPr>
          <w:del w:id="93" w:author="Zhang.Wenming" w:date="2017-08-01T16:08:00Z"/>
          <w:noProof/>
        </w:rPr>
      </w:pPr>
      <w:del w:id="94" w:author="Zhang.Wenming" w:date="2017-08-01T16:08:00Z">
        <w:r w:rsidRPr="00937234" w:rsidDel="00937234">
          <w:rPr>
            <w:noProof/>
            <w:rPrChange w:id="95" w:author="Zhang.Wenming" w:date="2017-08-01T16:08:00Z">
              <w:rPr>
                <w:rStyle w:val="a7"/>
                <w:noProof/>
              </w:rPr>
            </w:rPrChange>
          </w:rPr>
          <w:delText>Client</w:delText>
        </w:r>
        <w:r w:rsidDel="00937234">
          <w:rPr>
            <w:noProof/>
            <w:webHidden/>
          </w:rPr>
          <w:tab/>
          <w:delText>5</w:delText>
        </w:r>
      </w:del>
    </w:p>
    <w:p w:rsidR="00F27732" w:rsidDel="00937234" w:rsidRDefault="00F27732">
      <w:pPr>
        <w:pStyle w:val="10"/>
        <w:tabs>
          <w:tab w:val="right" w:leader="dot" w:pos="8296"/>
        </w:tabs>
        <w:rPr>
          <w:del w:id="96" w:author="Zhang.Wenming" w:date="2017-08-01T16:08:00Z"/>
          <w:noProof/>
        </w:rPr>
      </w:pPr>
      <w:del w:id="97" w:author="Zhang.Wenming" w:date="2017-08-01T16:08:00Z">
        <w:r w:rsidRPr="00937234" w:rsidDel="00937234">
          <w:rPr>
            <w:noProof/>
            <w:rPrChange w:id="98" w:author="Zhang.Wenming" w:date="2017-08-01T16:08:00Z">
              <w:rPr>
                <w:rStyle w:val="a7"/>
                <w:noProof/>
              </w:rPr>
            </w:rPrChange>
          </w:rPr>
          <w:delText>Install GridEngine</w:delText>
        </w:r>
        <w:r w:rsidDel="00937234">
          <w:rPr>
            <w:noProof/>
            <w:webHidden/>
          </w:rPr>
          <w:tab/>
          <w:delText>6</w:delText>
        </w:r>
      </w:del>
    </w:p>
    <w:p w:rsidR="00F27732" w:rsidDel="00937234" w:rsidRDefault="00F27732">
      <w:pPr>
        <w:pStyle w:val="20"/>
        <w:tabs>
          <w:tab w:val="right" w:leader="dot" w:pos="8296"/>
        </w:tabs>
        <w:rPr>
          <w:del w:id="99" w:author="Zhang.Wenming" w:date="2017-08-01T16:08:00Z"/>
          <w:noProof/>
        </w:rPr>
      </w:pPr>
      <w:del w:id="100" w:author="Zhang.Wenming" w:date="2017-08-01T16:08:00Z">
        <w:r w:rsidRPr="00937234" w:rsidDel="00937234">
          <w:rPr>
            <w:noProof/>
            <w:rPrChange w:id="101" w:author="Zhang.Wenming" w:date="2017-08-01T16:08:00Z">
              <w:rPr>
                <w:rStyle w:val="a7"/>
                <w:noProof/>
              </w:rPr>
            </w:rPrChange>
          </w:rPr>
          <w:delText>Master</w:delText>
        </w:r>
        <w:r w:rsidDel="00937234">
          <w:rPr>
            <w:noProof/>
            <w:webHidden/>
          </w:rPr>
          <w:tab/>
          <w:delText>6</w:delText>
        </w:r>
      </w:del>
    </w:p>
    <w:p w:rsidR="00F27732" w:rsidDel="00937234" w:rsidRDefault="00F27732">
      <w:pPr>
        <w:pStyle w:val="20"/>
        <w:tabs>
          <w:tab w:val="right" w:leader="dot" w:pos="8296"/>
        </w:tabs>
        <w:rPr>
          <w:del w:id="102" w:author="Zhang.Wenming" w:date="2017-08-01T16:08:00Z"/>
          <w:noProof/>
        </w:rPr>
      </w:pPr>
      <w:del w:id="103" w:author="Zhang.Wenming" w:date="2017-08-01T16:08:00Z">
        <w:r w:rsidRPr="00937234" w:rsidDel="00937234">
          <w:rPr>
            <w:noProof/>
            <w:rPrChange w:id="104" w:author="Zhang.Wenming" w:date="2017-08-01T16:08:00Z">
              <w:rPr>
                <w:rStyle w:val="a7"/>
                <w:noProof/>
              </w:rPr>
            </w:rPrChange>
          </w:rPr>
          <w:delText>Client</w:delText>
        </w:r>
        <w:r w:rsidDel="00937234">
          <w:rPr>
            <w:noProof/>
            <w:webHidden/>
          </w:rPr>
          <w:tab/>
          <w:delText>7</w:delText>
        </w:r>
      </w:del>
    </w:p>
    <w:p w:rsidR="00F27732" w:rsidDel="00937234" w:rsidRDefault="00F27732">
      <w:pPr>
        <w:pStyle w:val="10"/>
        <w:tabs>
          <w:tab w:val="right" w:leader="dot" w:pos="8296"/>
        </w:tabs>
        <w:rPr>
          <w:del w:id="105" w:author="Zhang.Wenming" w:date="2017-08-01T16:08:00Z"/>
          <w:noProof/>
        </w:rPr>
      </w:pPr>
      <w:del w:id="106" w:author="Zhang.Wenming" w:date="2017-08-01T16:08:00Z">
        <w:r w:rsidRPr="00937234" w:rsidDel="00937234">
          <w:rPr>
            <w:noProof/>
            <w:rPrChange w:id="107" w:author="Zhang.Wenming" w:date="2017-08-01T16:08:00Z">
              <w:rPr>
                <w:rStyle w:val="a7"/>
                <w:noProof/>
              </w:rPr>
            </w:rPrChange>
          </w:rPr>
          <w:delText>Add new node or queue</w:delText>
        </w:r>
        <w:r w:rsidDel="00937234">
          <w:rPr>
            <w:noProof/>
            <w:webHidden/>
          </w:rPr>
          <w:tab/>
          <w:delText>7</w:delText>
        </w:r>
      </w:del>
    </w:p>
    <w:p w:rsidR="00F27732" w:rsidDel="00937234" w:rsidRDefault="00F27732">
      <w:pPr>
        <w:pStyle w:val="20"/>
        <w:tabs>
          <w:tab w:val="right" w:leader="dot" w:pos="8296"/>
        </w:tabs>
        <w:rPr>
          <w:del w:id="108" w:author="Zhang.Wenming" w:date="2017-08-01T16:08:00Z"/>
          <w:noProof/>
        </w:rPr>
      </w:pPr>
      <w:del w:id="109" w:author="Zhang.Wenming" w:date="2017-08-01T16:08:00Z">
        <w:r w:rsidRPr="00937234" w:rsidDel="00937234">
          <w:rPr>
            <w:noProof/>
            <w:rPrChange w:id="110" w:author="Zhang.Wenming" w:date="2017-08-01T16:08:00Z">
              <w:rPr>
                <w:rStyle w:val="a7"/>
                <w:noProof/>
              </w:rPr>
            </w:rPrChange>
          </w:rPr>
          <w:delText>Add new node</w:delText>
        </w:r>
        <w:r w:rsidDel="00937234">
          <w:rPr>
            <w:noProof/>
            <w:webHidden/>
          </w:rPr>
          <w:tab/>
          <w:delText>7</w:delText>
        </w:r>
      </w:del>
    </w:p>
    <w:p w:rsidR="00F27732" w:rsidDel="00937234" w:rsidRDefault="00F27732">
      <w:pPr>
        <w:pStyle w:val="20"/>
        <w:tabs>
          <w:tab w:val="right" w:leader="dot" w:pos="8296"/>
        </w:tabs>
        <w:rPr>
          <w:del w:id="111" w:author="Zhang.Wenming" w:date="2017-08-01T16:08:00Z"/>
          <w:noProof/>
        </w:rPr>
      </w:pPr>
      <w:del w:id="112" w:author="Zhang.Wenming" w:date="2017-08-01T16:08:00Z">
        <w:r w:rsidRPr="00937234" w:rsidDel="00937234">
          <w:rPr>
            <w:noProof/>
            <w:rPrChange w:id="113" w:author="Zhang.Wenming" w:date="2017-08-01T16:08:00Z">
              <w:rPr>
                <w:rStyle w:val="a7"/>
                <w:noProof/>
              </w:rPr>
            </w:rPrChange>
          </w:rPr>
          <w:delText>Add new queue</w:delText>
        </w:r>
        <w:r w:rsidDel="00937234">
          <w:rPr>
            <w:noProof/>
            <w:webHidden/>
          </w:rPr>
          <w:tab/>
          <w:delText>8</w:delText>
        </w:r>
      </w:del>
    </w:p>
    <w:p w:rsidR="00F27732" w:rsidDel="00937234" w:rsidRDefault="00F27732">
      <w:pPr>
        <w:pStyle w:val="10"/>
        <w:tabs>
          <w:tab w:val="right" w:leader="dot" w:pos="8296"/>
        </w:tabs>
        <w:rPr>
          <w:del w:id="114" w:author="Zhang.Wenming" w:date="2017-08-01T16:08:00Z"/>
          <w:noProof/>
        </w:rPr>
      </w:pPr>
      <w:del w:id="115" w:author="Zhang.Wenming" w:date="2017-08-01T16:08:00Z">
        <w:r w:rsidRPr="00937234" w:rsidDel="00937234">
          <w:rPr>
            <w:noProof/>
            <w:rPrChange w:id="116" w:author="Zhang.Wenming" w:date="2017-08-01T16:08:00Z">
              <w:rPr>
                <w:rStyle w:val="a7"/>
                <w:noProof/>
              </w:rPr>
            </w:rPrChange>
          </w:rPr>
          <w:delText>Using GridEngine</w:delText>
        </w:r>
        <w:r w:rsidDel="00937234">
          <w:rPr>
            <w:noProof/>
            <w:webHidden/>
          </w:rPr>
          <w:tab/>
          <w:delText>10</w:delText>
        </w:r>
      </w:del>
    </w:p>
    <w:p w:rsidR="00F27732" w:rsidDel="00937234" w:rsidRDefault="00F27732">
      <w:pPr>
        <w:pStyle w:val="10"/>
        <w:tabs>
          <w:tab w:val="right" w:leader="dot" w:pos="8296"/>
        </w:tabs>
        <w:rPr>
          <w:del w:id="117" w:author="Zhang.Wenming" w:date="2017-08-01T16:08:00Z"/>
          <w:noProof/>
        </w:rPr>
      </w:pPr>
      <w:del w:id="118" w:author="Zhang.Wenming" w:date="2017-08-01T16:08:00Z">
        <w:r w:rsidRPr="00937234" w:rsidDel="00937234">
          <w:rPr>
            <w:noProof/>
            <w:rPrChange w:id="119" w:author="Zhang.Wenming" w:date="2017-08-01T16:08:00Z">
              <w:rPr>
                <w:rStyle w:val="a7"/>
                <w:noProof/>
              </w:rPr>
            </w:rPrChange>
          </w:rPr>
          <w:delText>Useful command</w:delText>
        </w:r>
        <w:r w:rsidDel="00937234">
          <w:rPr>
            <w:noProof/>
            <w:webHidden/>
          </w:rPr>
          <w:tab/>
          <w:delText>10</w:delText>
        </w:r>
      </w:del>
    </w:p>
    <w:p w:rsidR="00F27732" w:rsidDel="00937234" w:rsidRDefault="00F27732">
      <w:pPr>
        <w:pStyle w:val="10"/>
        <w:tabs>
          <w:tab w:val="right" w:leader="dot" w:pos="8296"/>
        </w:tabs>
        <w:rPr>
          <w:del w:id="120" w:author="Zhang.Wenming" w:date="2017-08-01T16:08:00Z"/>
          <w:noProof/>
        </w:rPr>
      </w:pPr>
      <w:del w:id="121" w:author="Zhang.Wenming" w:date="2017-08-01T16:08:00Z">
        <w:r w:rsidRPr="00937234" w:rsidDel="00937234">
          <w:rPr>
            <w:noProof/>
            <w:rPrChange w:id="122" w:author="Zhang.Wenming" w:date="2017-08-01T16:08:00Z">
              <w:rPr>
                <w:rStyle w:val="a7"/>
                <w:noProof/>
              </w:rPr>
            </w:rPrChange>
          </w:rPr>
          <w:delText>Server status after installation</w:delText>
        </w:r>
        <w:r w:rsidDel="00937234">
          <w:rPr>
            <w:noProof/>
            <w:webHidden/>
          </w:rPr>
          <w:tab/>
          <w:delText>12</w:delText>
        </w:r>
      </w:del>
    </w:p>
    <w:p w:rsidR="00B30D84" w:rsidRDefault="006378A2" w:rsidP="00552A67">
      <w:pPr>
        <w:rPr>
          <w:b/>
          <w:sz w:val="40"/>
          <w:szCs w:val="40"/>
        </w:rPr>
      </w:pPr>
      <w:r>
        <w:rPr>
          <w:b/>
          <w:sz w:val="40"/>
          <w:szCs w:val="40"/>
        </w:rPr>
        <w:fldChar w:fldCharType="end"/>
      </w:r>
      <w:r w:rsidR="00B30D84">
        <w:rPr>
          <w:b/>
          <w:sz w:val="40"/>
          <w:szCs w:val="40"/>
        </w:rPr>
        <w:br w:type="page"/>
      </w:r>
    </w:p>
    <w:p w:rsidR="00022A2B" w:rsidRDefault="00684C33" w:rsidP="00552A67">
      <w:pPr>
        <w:pStyle w:val="1"/>
      </w:pPr>
      <w:bookmarkStart w:id="123" w:name="_Toc489020256"/>
      <w:bookmarkStart w:id="124" w:name="_Toc489368455"/>
      <w:r>
        <w:rPr>
          <w:rFonts w:hint="eastAsia"/>
        </w:rPr>
        <w:lastRenderedPageBreak/>
        <w:t>Forwar</w:t>
      </w:r>
      <w:r w:rsidR="00022A2B">
        <w:rPr>
          <w:rFonts w:hint="eastAsia"/>
        </w:rPr>
        <w:t>d</w:t>
      </w:r>
      <w:bookmarkEnd w:id="124"/>
    </w:p>
    <w:bookmarkEnd w:id="123"/>
    <w:p w:rsidR="009E1391" w:rsidRDefault="009E1391" w:rsidP="00552A67">
      <w:pPr>
        <w:pStyle w:val="7"/>
      </w:pPr>
      <w:r>
        <w:rPr>
          <w:rFonts w:hint="eastAsia"/>
        </w:rPr>
        <w:t>Motivation</w:t>
      </w:r>
    </w:p>
    <w:p w:rsidR="00022A2B" w:rsidRDefault="00B922DE">
      <w:r>
        <w:rPr>
          <w:rFonts w:hint="eastAsia"/>
        </w:rPr>
        <w:t>Our target is to</w:t>
      </w:r>
      <w:r w:rsidR="009E1391">
        <w:rPr>
          <w:rFonts w:hint="eastAsia"/>
        </w:rPr>
        <w:t xml:space="preserve"> set up a multi-GPU </w:t>
      </w:r>
      <w:r>
        <w:rPr>
          <w:rFonts w:hint="eastAsia"/>
        </w:rPr>
        <w:t xml:space="preserve">computer </w:t>
      </w:r>
      <w:r w:rsidR="009E1391">
        <w:rPr>
          <w:rFonts w:hint="eastAsia"/>
        </w:rPr>
        <w:t>cluster in our server</w:t>
      </w:r>
      <w:r w:rsidR="00892AB3">
        <w:rPr>
          <w:rFonts w:hint="eastAsia"/>
        </w:rPr>
        <w:t>s</w:t>
      </w:r>
      <w:r w:rsidR="00161207">
        <w:rPr>
          <w:rFonts w:hint="eastAsia"/>
        </w:rPr>
        <w:t xml:space="preserve"> (nodes)</w:t>
      </w:r>
      <w:r w:rsidR="000103BD">
        <w:rPr>
          <w:rFonts w:hint="eastAsia"/>
        </w:rPr>
        <w:t>.</w:t>
      </w:r>
      <w:r w:rsidR="00516413">
        <w:rPr>
          <w:rFonts w:hint="eastAsia"/>
        </w:rPr>
        <w:t xml:space="preserve"> </w:t>
      </w:r>
      <w:r>
        <w:rPr>
          <w:rFonts w:hint="eastAsia"/>
        </w:rPr>
        <w:t>To achieve</w:t>
      </w:r>
      <w:r w:rsidR="00516413">
        <w:rPr>
          <w:rFonts w:hint="eastAsia"/>
        </w:rPr>
        <w:t xml:space="preserve"> this</w:t>
      </w:r>
      <w:r w:rsidR="001029FA">
        <w:rPr>
          <w:rFonts w:hint="eastAsia"/>
        </w:rPr>
        <w:t xml:space="preserve">, </w:t>
      </w:r>
      <w:r w:rsidR="00A07AA9">
        <w:rPr>
          <w:rFonts w:hint="eastAsia"/>
        </w:rPr>
        <w:t xml:space="preserve">NFS will be used to realize the data sharing in all servers, </w:t>
      </w:r>
      <w:r>
        <w:rPr>
          <w:rFonts w:hint="eastAsia"/>
        </w:rPr>
        <w:t>NIS (</w:t>
      </w:r>
      <w:r w:rsidRPr="00552A67">
        <w:t>Network Information Service</w:t>
      </w:r>
      <w:r>
        <w:rPr>
          <w:rFonts w:hint="eastAsia"/>
        </w:rPr>
        <w:t xml:space="preserve">) will be used to </w:t>
      </w:r>
      <w:r w:rsidR="00516413">
        <w:rPr>
          <w:rFonts w:hint="eastAsia"/>
        </w:rPr>
        <w:t>make</w:t>
      </w:r>
      <w:r>
        <w:rPr>
          <w:rFonts w:hint="eastAsia"/>
        </w:rPr>
        <w:t xml:space="preserve"> our servers </w:t>
      </w:r>
      <w:r w:rsidR="00516413">
        <w:rPr>
          <w:rFonts w:hint="eastAsia"/>
        </w:rPr>
        <w:t xml:space="preserve">can be freely accessed by </w:t>
      </w:r>
      <w:r w:rsidR="00516413" w:rsidRPr="00B922DE">
        <w:t>uniform</w:t>
      </w:r>
      <w:r w:rsidR="00516413" w:rsidRPr="00B922DE">
        <w:rPr>
          <w:rFonts w:hint="eastAsia"/>
        </w:rPr>
        <w:t xml:space="preserve"> </w:t>
      </w:r>
      <w:r w:rsidR="00516413">
        <w:rPr>
          <w:rFonts w:hint="eastAsia"/>
        </w:rPr>
        <w:t>authority account</w:t>
      </w:r>
      <w:r w:rsidR="001029FA">
        <w:rPr>
          <w:rFonts w:hint="eastAsia"/>
        </w:rPr>
        <w:t xml:space="preserve">, </w:t>
      </w:r>
      <w:r>
        <w:rPr>
          <w:rFonts w:hint="eastAsia"/>
        </w:rPr>
        <w:t xml:space="preserve">GridEngine will be used to </w:t>
      </w:r>
      <w:r w:rsidR="00516413">
        <w:rPr>
          <w:rFonts w:hint="eastAsia"/>
        </w:rPr>
        <w:t>manage</w:t>
      </w:r>
      <w:r>
        <w:rPr>
          <w:rFonts w:hint="eastAsia"/>
        </w:rPr>
        <w:t xml:space="preserve"> all the computer resources</w:t>
      </w:r>
      <w:r w:rsidR="00E57090">
        <w:rPr>
          <w:rFonts w:hint="eastAsia"/>
        </w:rPr>
        <w:t xml:space="preserve"> in our</w:t>
      </w:r>
      <w:r w:rsidR="00516413">
        <w:rPr>
          <w:rFonts w:hint="eastAsia"/>
        </w:rPr>
        <w:t xml:space="preserve"> servers</w:t>
      </w:r>
      <w:r w:rsidR="00E57090">
        <w:rPr>
          <w:rFonts w:hint="eastAsia"/>
        </w:rPr>
        <w:t xml:space="preserve"> including CPU, GPU and memory</w:t>
      </w:r>
      <w:r w:rsidR="00A07AA9">
        <w:rPr>
          <w:rFonts w:hint="eastAsia"/>
        </w:rPr>
        <w:t>.</w:t>
      </w:r>
    </w:p>
    <w:p w:rsidR="003C614D" w:rsidRDefault="00022A2B" w:rsidP="00552A67">
      <w:pPr>
        <w:pStyle w:val="7"/>
      </w:pPr>
      <w:r>
        <w:rPr>
          <w:rFonts w:hint="eastAsia"/>
        </w:rPr>
        <w:t>S</w:t>
      </w:r>
      <w:r w:rsidR="00BB26DE">
        <w:rPr>
          <w:rFonts w:hint="eastAsia"/>
        </w:rPr>
        <w:t>erver</w:t>
      </w:r>
      <w:r w:rsidR="00A40FD4">
        <w:rPr>
          <w:rFonts w:hint="eastAsia"/>
        </w:rPr>
        <w:t>s</w:t>
      </w:r>
    </w:p>
    <w:p w:rsidR="00F657E0" w:rsidRDefault="0073179B">
      <w:r>
        <w:rPr>
          <w:rFonts w:hint="eastAsia"/>
        </w:rPr>
        <w:t xml:space="preserve">There are </w:t>
      </w:r>
      <w:r w:rsidR="003C614D">
        <w:rPr>
          <w:rFonts w:hint="eastAsia"/>
        </w:rPr>
        <w:t>four</w:t>
      </w:r>
      <w:r w:rsidR="0005649D">
        <w:rPr>
          <w:rFonts w:hint="eastAsia"/>
        </w:rPr>
        <w:t xml:space="preserve"> computer servers (nodes)</w:t>
      </w:r>
      <w:r w:rsidR="003C614D">
        <w:rPr>
          <w:rFonts w:hint="eastAsia"/>
        </w:rPr>
        <w:t xml:space="preserve"> </w:t>
      </w:r>
      <w:r w:rsidR="001C657A">
        <w:rPr>
          <w:rFonts w:hint="eastAsia"/>
        </w:rPr>
        <w:t xml:space="preserve">in our </w:t>
      </w:r>
      <w:r>
        <w:rPr>
          <w:rFonts w:hint="eastAsia"/>
        </w:rPr>
        <w:t xml:space="preserve">server </w:t>
      </w:r>
      <w:r w:rsidR="003C614D">
        <w:rPr>
          <w:rFonts w:hint="eastAsia"/>
        </w:rPr>
        <w:t xml:space="preserve">and the detail information is as </w:t>
      </w:r>
      <w:r>
        <w:rPr>
          <w:rFonts w:hint="eastAsia"/>
        </w:rPr>
        <w:t>follows</w:t>
      </w:r>
      <w:r w:rsidR="003C614D">
        <w:rPr>
          <w:rFonts w:hint="eastAsia"/>
        </w:rPr>
        <w:t>:</w:t>
      </w:r>
    </w:p>
    <w:tbl>
      <w:tblPr>
        <w:tblW w:w="0" w:type="auto"/>
        <w:tblInd w:w="219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37"/>
        <w:gridCol w:w="2140"/>
        <w:gridCol w:w="1725"/>
        <w:gridCol w:w="1725"/>
        <w:gridCol w:w="1472"/>
      </w:tblGrid>
      <w:tr w:rsidR="00CD65E2" w:rsidRPr="009F2F4E" w:rsidTr="00552A67">
        <w:trPr>
          <w:trHeight w:val="498"/>
        </w:trPr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65E2" w:rsidRPr="009F2F4E" w:rsidRDefault="00934EB8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Server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SCRL-MARD2-DL580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SCRL-MARD2-Z820-45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SCRL-MARD2-Z820-46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PowerEdge-C4130</w:t>
            </w:r>
          </w:p>
        </w:tc>
      </w:tr>
      <w:tr w:rsidR="00964205" w:rsidRPr="009F2F4E" w:rsidTr="00CD65E2">
        <w:trPr>
          <w:trHeight w:val="498"/>
        </w:trPr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64205" w:rsidRPr="009F2F4E" w:rsidRDefault="00964205" w:rsidP="00CD65E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OS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64205" w:rsidRPr="009F2F4E" w:rsidRDefault="00964205" w:rsidP="00CD65E2">
            <w:pPr>
              <w:rPr>
                <w:sz w:val="16"/>
                <w:szCs w:val="16"/>
              </w:rPr>
            </w:pPr>
            <w:r w:rsidRPr="00964205">
              <w:rPr>
                <w:sz w:val="16"/>
                <w:szCs w:val="16"/>
              </w:rPr>
              <w:t>Ubuntu 14.04.2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64205" w:rsidRPr="009F2F4E" w:rsidRDefault="00964205" w:rsidP="00CD65E2">
            <w:pPr>
              <w:rPr>
                <w:sz w:val="16"/>
                <w:szCs w:val="16"/>
              </w:rPr>
            </w:pPr>
            <w:r w:rsidRPr="00964205">
              <w:rPr>
                <w:sz w:val="16"/>
                <w:szCs w:val="16"/>
              </w:rPr>
              <w:t>Ubuntu 14.04.2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64205" w:rsidRPr="009F2F4E" w:rsidRDefault="00964205" w:rsidP="00CD65E2">
            <w:pPr>
              <w:rPr>
                <w:sz w:val="16"/>
                <w:szCs w:val="16"/>
              </w:rPr>
            </w:pPr>
            <w:r w:rsidRPr="00964205">
              <w:rPr>
                <w:sz w:val="16"/>
                <w:szCs w:val="16"/>
              </w:rPr>
              <w:t>Ubuntu 14.04.2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64205" w:rsidRPr="009F2F4E" w:rsidRDefault="00964205" w:rsidP="00CD65E2">
            <w:pPr>
              <w:rPr>
                <w:sz w:val="16"/>
                <w:szCs w:val="16"/>
              </w:rPr>
            </w:pPr>
            <w:r w:rsidRPr="00964205">
              <w:rPr>
                <w:sz w:val="16"/>
                <w:szCs w:val="16"/>
              </w:rPr>
              <w:t>Ubuntu 14.04.1</w:t>
            </w:r>
          </w:p>
        </w:tc>
      </w:tr>
      <w:tr w:rsidR="00CD65E2" w:rsidRPr="009F2F4E" w:rsidTr="00552A67">
        <w:trPr>
          <w:trHeight w:val="498"/>
        </w:trPr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IP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192.168.1.200</w:t>
            </w:r>
          </w:p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43.82.40.44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192.168.1.201</w:t>
            </w:r>
          </w:p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43.82.40.45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192.168.1.202</w:t>
            </w:r>
          </w:p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43.82.40.46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192.168.1.203</w:t>
            </w:r>
          </w:p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43.82.40.47</w:t>
            </w:r>
          </w:p>
        </w:tc>
      </w:tr>
      <w:tr w:rsidR="00CD65E2" w:rsidRPr="009F2F4E" w:rsidTr="00552A67">
        <w:trPr>
          <w:trHeight w:val="498"/>
        </w:trPr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GPU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GPU 0: GeForce GTX TITAN X</w:t>
            </w:r>
          </w:p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GPU 1: Tesla K40c</w:t>
            </w:r>
          </w:p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GPU 2: Tesla K40c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GPU 0: Tesla K20c</w:t>
            </w:r>
          </w:p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GPU 1: Tesla K20c</w:t>
            </w:r>
          </w:p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GPU 2: Quadro K2000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GPU 0: Tesla K40c</w:t>
            </w:r>
          </w:p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GPU 1: Tesla K40c</w:t>
            </w:r>
          </w:p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GPU 2: Quadro K600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GPU 0: Tesla K80</w:t>
            </w:r>
          </w:p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GPU 1: Tesla K80</w:t>
            </w:r>
          </w:p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GPU 2: Tesla K8</w:t>
            </w:r>
            <w:r w:rsidRPr="009F2F4E">
              <w:rPr>
                <w:rFonts w:hint="eastAsia"/>
                <w:sz w:val="16"/>
                <w:szCs w:val="16"/>
              </w:rPr>
              <w:t>0</w:t>
            </w:r>
          </w:p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GPU 3: Tesla K80</w:t>
            </w:r>
          </w:p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GPU 4: Tesla K80</w:t>
            </w:r>
          </w:p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GPU 5: Tesla K80</w:t>
            </w:r>
          </w:p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GPU 6: Tesla K80</w:t>
            </w:r>
          </w:p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GPU 7: Tesla K80</w:t>
            </w:r>
          </w:p>
        </w:tc>
      </w:tr>
      <w:tr w:rsidR="00CD65E2" w:rsidRPr="009F2F4E" w:rsidTr="00552A67">
        <w:trPr>
          <w:trHeight w:val="327"/>
        </w:trPr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CPU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80 * 2.20GHz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8 * 1.80GHz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8 * 1.80GHz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65E2" w:rsidRPr="009F2F4E" w:rsidRDefault="00151511" w:rsidP="00552A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48 * </w:t>
            </w:r>
            <w:r w:rsidR="00CD65E2" w:rsidRPr="009F2F4E">
              <w:rPr>
                <w:sz w:val="16"/>
                <w:szCs w:val="16"/>
              </w:rPr>
              <w:t>2.50GHz</w:t>
            </w:r>
          </w:p>
        </w:tc>
      </w:tr>
      <w:tr w:rsidR="00CD65E2" w:rsidRPr="009F2F4E" w:rsidTr="00552A67">
        <w:trPr>
          <w:trHeight w:val="405"/>
        </w:trPr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65E2" w:rsidRPr="009F2F4E" w:rsidRDefault="001902F0" w:rsidP="00552A6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mem</w:t>
            </w:r>
            <w:r w:rsidR="003E2A48">
              <w:rPr>
                <w:rFonts w:hint="eastAsia"/>
                <w:sz w:val="16"/>
                <w:szCs w:val="16"/>
              </w:rPr>
              <w:t>ory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800G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250G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250G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500G</w:t>
            </w:r>
          </w:p>
        </w:tc>
      </w:tr>
    </w:tbl>
    <w:p w:rsidR="004E5B99" w:rsidRDefault="004E5B99" w:rsidP="004E5B99"/>
    <w:p w:rsidR="004E5B99" w:rsidRDefault="004E5B99">
      <w:pPr>
        <w:widowControl/>
        <w:jc w:val="left"/>
      </w:pPr>
      <w:r>
        <w:br w:type="page"/>
      </w:r>
    </w:p>
    <w:p w:rsidR="00851FD0" w:rsidRPr="00552A67" w:rsidRDefault="00DA0F21" w:rsidP="00552A67">
      <w:pPr>
        <w:pStyle w:val="1"/>
      </w:pPr>
      <w:bookmarkStart w:id="125" w:name="_Toc489368456"/>
      <w:r>
        <w:rPr>
          <w:rFonts w:hint="eastAsia"/>
        </w:rPr>
        <w:lastRenderedPageBreak/>
        <w:t>Steps</w:t>
      </w:r>
      <w:bookmarkEnd w:id="125"/>
    </w:p>
    <w:p w:rsidR="00851FD0" w:rsidRDefault="00A473D9" w:rsidP="00552A67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 xml:space="preserve">First, </w:t>
      </w:r>
      <w:r w:rsidR="00A35A0E">
        <w:rPr>
          <w:rFonts w:hint="eastAsia"/>
        </w:rPr>
        <w:t>b</w:t>
      </w:r>
      <w:r w:rsidR="00851FD0">
        <w:rPr>
          <w:rFonts w:hint="eastAsia"/>
        </w:rPr>
        <w:t xml:space="preserve">oth NIS and GridEngine </w:t>
      </w:r>
      <w:r>
        <w:rPr>
          <w:rFonts w:hint="eastAsia"/>
        </w:rPr>
        <w:t xml:space="preserve">should </w:t>
      </w:r>
      <w:ins w:id="126" w:author="Zhang.Wenming" w:date="2017-08-01T16:19:00Z">
        <w:r w:rsidR="0073519E">
          <w:rPr>
            <w:rFonts w:hint="eastAsia"/>
          </w:rPr>
          <w:t xml:space="preserve">respectively </w:t>
        </w:r>
      </w:ins>
      <w:r>
        <w:rPr>
          <w:rFonts w:hint="eastAsia"/>
        </w:rPr>
        <w:t xml:space="preserve">configure </w:t>
      </w:r>
      <w:r w:rsidR="00851FD0">
        <w:rPr>
          <w:rFonts w:hint="eastAsia"/>
        </w:rPr>
        <w:t>master and client</w:t>
      </w:r>
      <w:r w:rsidR="00B9072C">
        <w:rPr>
          <w:rFonts w:hint="eastAsia"/>
        </w:rPr>
        <w:t xml:space="preserve"> node</w:t>
      </w:r>
      <w:ins w:id="127" w:author="Zhang.Wenming" w:date="2017-08-01T16:18:00Z">
        <w:r w:rsidR="00CD3E15" w:rsidRPr="00CD3E15">
          <w:rPr>
            <w:rFonts w:hint="eastAsia"/>
          </w:rPr>
          <w:t xml:space="preserve"> </w:t>
        </w:r>
      </w:ins>
      <w:del w:id="128" w:author="Zhang.Wenming" w:date="2017-08-01T16:19:00Z">
        <w:r w:rsidR="00B9072C" w:rsidDel="0073519E">
          <w:rPr>
            <w:rFonts w:hint="eastAsia"/>
          </w:rPr>
          <w:delText xml:space="preserve"> </w:delText>
        </w:r>
      </w:del>
      <w:r w:rsidR="00B9072C">
        <w:rPr>
          <w:rFonts w:hint="eastAsia"/>
        </w:rPr>
        <w:t>in our server</w:t>
      </w:r>
      <w:ins w:id="129" w:author="Zhang.Wenming" w:date="2017-08-01T16:18:00Z">
        <w:r w:rsidR="009337A1">
          <w:rPr>
            <w:rFonts w:hint="eastAsia"/>
          </w:rPr>
          <w:t>s</w:t>
        </w:r>
      </w:ins>
      <w:del w:id="130" w:author="Zhang.Wenming" w:date="2017-08-01T16:18:00Z">
        <w:r w:rsidR="00B9072C" w:rsidDel="00CD3E15">
          <w:rPr>
            <w:rFonts w:hint="eastAsia"/>
          </w:rPr>
          <w:delText xml:space="preserve"> respectively</w:delText>
        </w:r>
      </w:del>
      <w:r w:rsidR="00851FD0">
        <w:rPr>
          <w:rFonts w:hint="eastAsia"/>
        </w:rPr>
        <w:t xml:space="preserve">. </w:t>
      </w:r>
      <w:r w:rsidR="00737CF0">
        <w:rPr>
          <w:rFonts w:hint="eastAsia"/>
        </w:rPr>
        <w:t>I</w:t>
      </w:r>
      <w:r w:rsidR="00851FD0">
        <w:rPr>
          <w:rFonts w:hint="eastAsia"/>
        </w:rPr>
        <w:t xml:space="preserve">n our case, we set the </w:t>
      </w:r>
      <w:r w:rsidR="00851FD0" w:rsidRPr="00851FD0">
        <w:t>SCRL-MARD2-Z820-45</w:t>
      </w:r>
      <w:r w:rsidR="00851FD0">
        <w:rPr>
          <w:rFonts w:hint="eastAsia"/>
        </w:rPr>
        <w:t xml:space="preserve"> as the </w:t>
      </w:r>
      <w:r w:rsidR="001B42BB">
        <w:t>“</w:t>
      </w:r>
      <w:r w:rsidR="00851FD0">
        <w:rPr>
          <w:rFonts w:hint="eastAsia"/>
        </w:rPr>
        <w:t>NIS master node</w:t>
      </w:r>
      <w:r w:rsidR="001B42BB">
        <w:t>”</w:t>
      </w:r>
      <w:r w:rsidR="00851FD0">
        <w:rPr>
          <w:rFonts w:hint="eastAsia"/>
        </w:rPr>
        <w:t xml:space="preserve"> and </w:t>
      </w:r>
      <w:r w:rsidR="001B42BB">
        <w:t>“</w:t>
      </w:r>
      <w:r w:rsidR="00851FD0">
        <w:rPr>
          <w:rFonts w:hint="eastAsia"/>
        </w:rPr>
        <w:t>GridEngine master node</w:t>
      </w:r>
      <w:r w:rsidR="001B42BB">
        <w:t>”</w:t>
      </w:r>
      <w:r w:rsidR="00851FD0">
        <w:rPr>
          <w:rFonts w:hint="eastAsia"/>
        </w:rPr>
        <w:t>.</w:t>
      </w:r>
    </w:p>
    <w:p w:rsidR="00066EF4" w:rsidRDefault="001B42BB" w:rsidP="00552A67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T</w:t>
      </w:r>
      <w:r w:rsidR="008B1361">
        <w:rPr>
          <w:rFonts w:hint="eastAsia"/>
        </w:rPr>
        <w:t xml:space="preserve">o </w:t>
      </w:r>
      <w:r w:rsidR="00ED6981">
        <w:rPr>
          <w:rFonts w:hint="eastAsia"/>
        </w:rPr>
        <w:t xml:space="preserve">make our </w:t>
      </w:r>
      <w:r w:rsidR="00835B27">
        <w:rPr>
          <w:rFonts w:hint="eastAsia"/>
        </w:rPr>
        <w:t xml:space="preserve">servers can </w:t>
      </w:r>
      <w:r w:rsidR="00732292">
        <w:rPr>
          <w:rFonts w:hint="eastAsia"/>
        </w:rPr>
        <w:t xml:space="preserve">access </w:t>
      </w:r>
      <w:r w:rsidR="00835B27">
        <w:rPr>
          <w:rFonts w:hint="eastAsia"/>
        </w:rPr>
        <w:t>to each other</w:t>
      </w:r>
      <w:r w:rsidR="00732292">
        <w:rPr>
          <w:rFonts w:hint="eastAsia"/>
        </w:rPr>
        <w:t xml:space="preserve">, we need to build a NIS network. </w:t>
      </w:r>
      <w:r w:rsidR="00835B27">
        <w:rPr>
          <w:rFonts w:hint="eastAsia"/>
        </w:rPr>
        <w:t xml:space="preserve">In </w:t>
      </w:r>
      <w:r>
        <w:rPr>
          <w:rFonts w:hint="eastAsia"/>
        </w:rPr>
        <w:t>our case</w:t>
      </w:r>
      <w:r w:rsidR="00835B27">
        <w:rPr>
          <w:rFonts w:hint="eastAsia"/>
        </w:rPr>
        <w:t xml:space="preserve"> we use </w:t>
      </w:r>
      <w:r w:rsidR="00835B27">
        <w:t>“</w:t>
      </w:r>
      <w:r w:rsidR="00835B27" w:rsidRPr="00D105E2">
        <w:t>mard2nis</w:t>
      </w:r>
      <w:r w:rsidR="00835B27">
        <w:t>”</w:t>
      </w:r>
      <w:r w:rsidR="00835B27">
        <w:rPr>
          <w:rFonts w:hint="eastAsia"/>
        </w:rPr>
        <w:t xml:space="preserve"> as the network domain, and also this will be used as the NIS domain name when installing NIS.</w:t>
      </w:r>
      <w:r w:rsidR="00732292">
        <w:rPr>
          <w:rFonts w:hint="eastAsia"/>
        </w:rPr>
        <w:t xml:space="preserve"> </w:t>
      </w:r>
      <w:del w:id="131" w:author="Zhang.Wenming" w:date="2017-08-01T16:23:00Z">
        <w:r w:rsidR="00732292" w:rsidDel="009121FC">
          <w:rPr>
            <w:rFonts w:hint="eastAsia"/>
          </w:rPr>
          <w:delText>The network</w:delText>
        </w:r>
      </w:del>
      <w:ins w:id="132" w:author="Zhang.Wenming" w:date="2017-08-01T16:23:00Z">
        <w:r w:rsidR="00F612A7">
          <w:rPr>
            <w:rFonts w:hint="eastAsia"/>
          </w:rPr>
          <w:t>The</w:t>
        </w:r>
      </w:ins>
      <w:del w:id="133" w:author="Zhang.Wenming" w:date="2017-08-01T16:23:00Z">
        <w:r w:rsidR="00732292" w:rsidDel="009121FC">
          <w:rPr>
            <w:rFonts w:hint="eastAsia"/>
          </w:rPr>
          <w:delText xml:space="preserve"> is</w:delText>
        </w:r>
      </w:del>
      <w:r w:rsidR="00732292">
        <w:rPr>
          <w:rFonts w:hint="eastAsia"/>
        </w:rPr>
        <w:t xml:space="preserve"> configur</w:t>
      </w:r>
      <w:ins w:id="134" w:author="Zhang.Wenming" w:date="2017-08-01T16:23:00Z">
        <w:r w:rsidR="009121FC">
          <w:rPr>
            <w:rFonts w:hint="eastAsia"/>
          </w:rPr>
          <w:t>ation is updated in</w:t>
        </w:r>
      </w:ins>
      <w:del w:id="135" w:author="Zhang.Wenming" w:date="2017-08-01T16:23:00Z">
        <w:r w:rsidR="00732292" w:rsidDel="009121FC">
          <w:rPr>
            <w:rFonts w:hint="eastAsia"/>
          </w:rPr>
          <w:delText>ed</w:delText>
        </w:r>
      </w:del>
      <w:r w:rsidR="00732292">
        <w:rPr>
          <w:rFonts w:hint="eastAsia"/>
        </w:rPr>
        <w:t xml:space="preserve"> </w:t>
      </w:r>
      <w:del w:id="136" w:author="Zhang.Wenming" w:date="2017-08-01T16:21:00Z">
        <w:r w:rsidR="00732292" w:rsidDel="001012EC">
          <w:rPr>
            <w:rFonts w:hint="eastAsia"/>
          </w:rPr>
          <w:delText xml:space="preserve"> </w:delText>
        </w:r>
      </w:del>
      <w:r w:rsidR="00732292">
        <w:rPr>
          <w:rFonts w:hint="eastAsia"/>
        </w:rPr>
        <w:t xml:space="preserve">the network mapping file </w:t>
      </w:r>
      <w:del w:id="137" w:author="Zhang.Wenming" w:date="2017-08-01T16:23:00Z">
        <w:r w:rsidR="00732292" w:rsidDel="009121FC">
          <w:rPr>
            <w:rFonts w:hint="eastAsia"/>
          </w:rPr>
          <w:delText xml:space="preserve">in file </w:delText>
        </w:r>
      </w:del>
      <w:hyperlink w:anchor="_Configuration_Network" w:history="1">
        <w:r w:rsidR="00732292" w:rsidRPr="00C22E60">
          <w:rPr>
            <w:rStyle w:val="a7"/>
            <w:rFonts w:hint="eastAsia"/>
          </w:rPr>
          <w:t>/etc/hosts</w:t>
        </w:r>
      </w:hyperlink>
      <w:r w:rsidR="00732292">
        <w:rPr>
          <w:rFonts w:hint="eastAsia"/>
        </w:rPr>
        <w:t>.</w:t>
      </w:r>
    </w:p>
    <w:p w:rsidR="00161207" w:rsidRDefault="00835B27" w:rsidP="00552A67">
      <w:pPr>
        <w:pStyle w:val="a4"/>
        <w:numPr>
          <w:ilvl w:val="0"/>
          <w:numId w:val="7"/>
        </w:numPr>
        <w:ind w:firstLineChars="0"/>
      </w:pPr>
      <w:r>
        <w:t>I</w:t>
      </w:r>
      <w:r>
        <w:rPr>
          <w:rFonts w:hint="eastAsia"/>
        </w:rPr>
        <w:t xml:space="preserve">n the GPU </w:t>
      </w:r>
      <w:r w:rsidR="00161207">
        <w:rPr>
          <w:rFonts w:hint="eastAsia"/>
        </w:rPr>
        <w:t xml:space="preserve">computer </w:t>
      </w:r>
      <w:r>
        <w:rPr>
          <w:rFonts w:hint="eastAsia"/>
        </w:rPr>
        <w:t xml:space="preserve">cluster, </w:t>
      </w:r>
      <w:r w:rsidR="00161207">
        <w:rPr>
          <w:rFonts w:hint="eastAsia"/>
        </w:rPr>
        <w:t xml:space="preserve">it is better to create </w:t>
      </w:r>
      <w:r w:rsidR="009D4227">
        <w:rPr>
          <w:rFonts w:hint="eastAsia"/>
        </w:rPr>
        <w:t>a</w:t>
      </w:r>
      <w:r w:rsidR="00161207">
        <w:rPr>
          <w:rFonts w:hint="eastAsia"/>
        </w:rPr>
        <w:t xml:space="preserve"> </w:t>
      </w:r>
      <w:r w:rsidR="000A3091">
        <w:rPr>
          <w:rFonts w:hint="eastAsia"/>
        </w:rPr>
        <w:t>u</w:t>
      </w:r>
      <w:r w:rsidR="000A3091" w:rsidRPr="00E160D4">
        <w:rPr>
          <w:rPrChange w:id="138" w:author="Zhang.Wenming" w:date="2017-08-01T16:22:00Z">
            <w:rPr>
              <w:rFonts w:ascii="Tahoma" w:hAnsi="Tahoma" w:cs="Tahoma"/>
              <w:color w:val="666666"/>
              <w:sz w:val="18"/>
              <w:szCs w:val="18"/>
            </w:rPr>
          </w:rPrChange>
        </w:rPr>
        <w:t>nified authentication account</w:t>
      </w:r>
      <w:ins w:id="139" w:author="Zhang.Wenming" w:date="2017-08-01T16:22:00Z">
        <w:r w:rsidR="00E160D4">
          <w:rPr>
            <w:rFonts w:hint="eastAsia"/>
          </w:rPr>
          <w:t xml:space="preserve"> </w:t>
        </w:r>
      </w:ins>
      <w:r w:rsidR="00161207">
        <w:rPr>
          <w:rFonts w:hint="eastAsia"/>
        </w:rPr>
        <w:t xml:space="preserve">to </w:t>
      </w:r>
      <w:r w:rsidR="00997DB7">
        <w:rPr>
          <w:rFonts w:hint="eastAsia"/>
        </w:rPr>
        <w:t xml:space="preserve">freely </w:t>
      </w:r>
      <w:r w:rsidR="007C3DE2">
        <w:rPr>
          <w:rFonts w:hint="eastAsia"/>
        </w:rPr>
        <w:t>access</w:t>
      </w:r>
      <w:r w:rsidR="00161207">
        <w:rPr>
          <w:rFonts w:hint="eastAsia"/>
        </w:rPr>
        <w:t xml:space="preserve"> all the resources in our servers. In our case, </w:t>
      </w:r>
      <w:r w:rsidR="00161207" w:rsidRPr="00050FA7">
        <w:t>“</w:t>
      </w:r>
      <w:r w:rsidR="00161207" w:rsidRPr="00050FA7">
        <w:rPr>
          <w:rFonts w:hint="eastAsia"/>
        </w:rPr>
        <w:t>nisuser</w:t>
      </w:r>
      <w:r w:rsidR="00161207" w:rsidRPr="00050FA7">
        <w:t>”</w:t>
      </w:r>
      <w:r w:rsidR="00161207">
        <w:rPr>
          <w:rFonts w:hint="eastAsia"/>
        </w:rPr>
        <w:t xml:space="preserve"> will be </w:t>
      </w:r>
      <w:r w:rsidR="00920C1F">
        <w:rPr>
          <w:rFonts w:hint="eastAsia"/>
        </w:rPr>
        <w:t>configured</w:t>
      </w:r>
      <w:r w:rsidR="00161207">
        <w:rPr>
          <w:rFonts w:hint="eastAsia"/>
        </w:rPr>
        <w:t xml:space="preserve"> as th</w:t>
      </w:r>
      <w:r w:rsidR="00F50B9D">
        <w:rPr>
          <w:rFonts w:hint="eastAsia"/>
        </w:rPr>
        <w:t>is account.</w:t>
      </w:r>
      <w:r w:rsidR="00B4586E">
        <w:rPr>
          <w:rFonts w:hint="eastAsia"/>
        </w:rPr>
        <w:t xml:space="preserve"> Using following </w:t>
      </w:r>
      <w:r w:rsidR="00B4586E">
        <w:t>command</w:t>
      </w:r>
      <w:r w:rsidR="00B4586E">
        <w:rPr>
          <w:rFonts w:hint="eastAsia"/>
        </w:rPr>
        <w:t xml:space="preserve"> to c</w:t>
      </w:r>
      <w:r w:rsidR="00161207">
        <w:rPr>
          <w:rFonts w:hint="eastAsia"/>
        </w:rPr>
        <w:t xml:space="preserve">reate </w:t>
      </w:r>
      <w:r w:rsidR="00772233">
        <w:t>“</w:t>
      </w:r>
      <w:r w:rsidR="00772233">
        <w:rPr>
          <w:rFonts w:hint="eastAsia"/>
        </w:rPr>
        <w:t>nisuser</w:t>
      </w:r>
      <w:r w:rsidR="00772233">
        <w:t>”</w:t>
      </w:r>
      <w:r w:rsidR="00161207">
        <w:rPr>
          <w:rFonts w:hint="eastAsia"/>
        </w:rPr>
        <w:t xml:space="preserve"> account in </w:t>
      </w:r>
      <w:r w:rsidR="00161207">
        <w:t>“</w:t>
      </w:r>
      <w:r w:rsidR="00161207">
        <w:rPr>
          <w:rFonts w:hint="eastAsia"/>
        </w:rPr>
        <w:t>NIS master node</w:t>
      </w:r>
      <w:r w:rsidR="00161207">
        <w:t>”</w:t>
      </w:r>
      <w:r w:rsidR="00772233">
        <w:rPr>
          <w:rFonts w:hint="eastAsia"/>
        </w:rPr>
        <w:t xml:space="preserve"> </w:t>
      </w:r>
      <w:r w:rsidR="00772233" w:rsidRPr="00851FD0">
        <w:t>SCRL-MARD2-Z820-45</w:t>
      </w:r>
      <w:r w:rsidR="00772233">
        <w:rPr>
          <w:rFonts w:hint="eastAsia"/>
        </w:rPr>
        <w:t>:</w:t>
      </w:r>
    </w:p>
    <w:p w:rsidR="008D45BD" w:rsidRDefault="003C0AD1" w:rsidP="00552A67">
      <w:pPr>
        <w:ind w:firstLine="360"/>
      </w:pPr>
      <w:r>
        <w:rPr>
          <w:rFonts w:hint="eastAsia"/>
          <w:color w:val="4F81BD" w:themeColor="accent1"/>
        </w:rPr>
        <w:tab/>
      </w:r>
      <w:r w:rsidR="008D45BD" w:rsidRPr="00552A67">
        <w:rPr>
          <w:color w:val="4F81BD" w:themeColor="accent1"/>
        </w:rPr>
        <w:t>#adduser nisuser -u 51060 -g mard2 -d /home/nisuser</w:t>
      </w:r>
    </w:p>
    <w:p w:rsidR="006C763C" w:rsidRDefault="009F12C9" w:rsidP="00552A67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 xml:space="preserve">Then, </w:t>
      </w:r>
      <w:r w:rsidR="009C4A04">
        <w:rPr>
          <w:rFonts w:hint="eastAsia"/>
        </w:rPr>
        <w:t>install NIS, NFS, GridEngine</w:t>
      </w:r>
    </w:p>
    <w:p w:rsidR="00F85E26" w:rsidRDefault="001C39A9" w:rsidP="00552A67">
      <w:pPr>
        <w:pStyle w:val="a4"/>
        <w:numPr>
          <w:ilvl w:val="0"/>
          <w:numId w:val="8"/>
        </w:numPr>
        <w:ind w:firstLineChars="0"/>
      </w:pPr>
      <w:hyperlink w:anchor="_Install_NFS_1" w:history="1">
        <w:r w:rsidR="00F85E26" w:rsidRPr="003602B3">
          <w:rPr>
            <w:rStyle w:val="a7"/>
            <w:rFonts w:hint="eastAsia"/>
          </w:rPr>
          <w:t>Install NFS</w:t>
        </w:r>
      </w:hyperlink>
    </w:p>
    <w:p w:rsidR="00737CF0" w:rsidRDefault="00737CF0" w:rsidP="00552A67">
      <w:pPr>
        <w:pStyle w:val="a4"/>
        <w:ind w:left="720" w:firstLineChars="0" w:firstLine="0"/>
      </w:pPr>
      <w:r>
        <w:rPr>
          <w:rFonts w:hint="eastAsia"/>
        </w:rPr>
        <w:t xml:space="preserve">To </w:t>
      </w:r>
      <w:r w:rsidR="00655259">
        <w:rPr>
          <w:rFonts w:hint="eastAsia"/>
        </w:rPr>
        <w:t xml:space="preserve">allow </w:t>
      </w:r>
      <w:r>
        <w:t>“</w:t>
      </w:r>
      <w:r>
        <w:rPr>
          <w:rFonts w:hint="eastAsia"/>
        </w:rPr>
        <w:t>nisuser</w:t>
      </w:r>
      <w:r>
        <w:t>”</w:t>
      </w:r>
      <w:r>
        <w:rPr>
          <w:rFonts w:hint="eastAsia"/>
        </w:rPr>
        <w:t xml:space="preserve"> </w:t>
      </w:r>
      <w:r w:rsidR="00655259">
        <w:rPr>
          <w:rFonts w:hint="eastAsia"/>
        </w:rPr>
        <w:t>users access the</w:t>
      </w:r>
      <w:r>
        <w:rPr>
          <w:rFonts w:hint="eastAsia"/>
        </w:rPr>
        <w:t xml:space="preserve"> same home folder</w:t>
      </w:r>
      <w:r w:rsidR="00655259">
        <w:rPr>
          <w:rFonts w:hint="eastAsia"/>
        </w:rPr>
        <w:t xml:space="preserve"> </w:t>
      </w:r>
      <w:r w:rsidR="00655259" w:rsidRPr="008D45BD">
        <w:rPr>
          <w:color w:val="4F81BD" w:themeColor="accent1"/>
        </w:rPr>
        <w:t>/home/nisuser</w:t>
      </w:r>
      <w:r>
        <w:rPr>
          <w:rFonts w:hint="eastAsia"/>
        </w:rPr>
        <w:t xml:space="preserve"> </w:t>
      </w:r>
      <w:r w:rsidR="00655259">
        <w:rPr>
          <w:rFonts w:hint="eastAsia"/>
        </w:rPr>
        <w:t>(</w:t>
      </w:r>
      <w:r>
        <w:rPr>
          <w:rFonts w:hint="eastAsia"/>
        </w:rPr>
        <w:t xml:space="preserve">in </w:t>
      </w:r>
      <w:r w:rsidRPr="00C21109">
        <w:t>physical</w:t>
      </w:r>
      <w:r>
        <w:rPr>
          <w:rFonts w:hint="eastAsia"/>
        </w:rPr>
        <w:t xml:space="preserve"> disk</w:t>
      </w:r>
      <w:r w:rsidR="00655259">
        <w:rPr>
          <w:rFonts w:hint="eastAsia"/>
        </w:rPr>
        <w:t xml:space="preserve">) in the networks, home folder </w:t>
      </w:r>
      <w:r w:rsidRPr="008D45BD">
        <w:rPr>
          <w:color w:val="4F81BD" w:themeColor="accent1"/>
        </w:rPr>
        <w:t>/home/nisuser</w:t>
      </w:r>
      <w:r w:rsidRPr="008C6ABD">
        <w:rPr>
          <w:rFonts w:hint="eastAsia"/>
        </w:rPr>
        <w:t xml:space="preserve"> </w:t>
      </w:r>
      <w:r>
        <w:rPr>
          <w:rFonts w:hint="eastAsia"/>
        </w:rPr>
        <w:t xml:space="preserve">in </w:t>
      </w:r>
      <w:r>
        <w:t>“</w:t>
      </w:r>
      <w:r>
        <w:rPr>
          <w:rFonts w:hint="eastAsia"/>
        </w:rPr>
        <w:t>NIS master node</w:t>
      </w:r>
      <w:r>
        <w:t>”</w:t>
      </w:r>
      <w:r>
        <w:rPr>
          <w:rFonts w:hint="eastAsia"/>
        </w:rPr>
        <w:t xml:space="preserve"> </w:t>
      </w:r>
      <w:r w:rsidRPr="00851FD0">
        <w:t>SCRL-MARD2-Z820-45</w:t>
      </w:r>
      <w:r w:rsidR="00655259">
        <w:rPr>
          <w:rFonts w:hint="eastAsia"/>
        </w:rPr>
        <w:t xml:space="preserve"> should be </w:t>
      </w:r>
      <w:r>
        <w:rPr>
          <w:rFonts w:hint="eastAsia"/>
        </w:rPr>
        <w:t>mount</w:t>
      </w:r>
      <w:r w:rsidR="00655259">
        <w:rPr>
          <w:rFonts w:hint="eastAsia"/>
        </w:rPr>
        <w:t>ed to the</w:t>
      </w:r>
      <w:r>
        <w:rPr>
          <w:rFonts w:hint="eastAsia"/>
        </w:rPr>
        <w:t xml:space="preserve"> </w:t>
      </w:r>
      <w:r w:rsidR="00655259">
        <w:rPr>
          <w:rFonts w:hint="eastAsia"/>
        </w:rPr>
        <w:t xml:space="preserve">folder </w:t>
      </w:r>
      <w:r w:rsidRPr="008C6ABD">
        <w:t>/home/nisuser</w:t>
      </w:r>
      <w:r w:rsidRPr="008C6ABD">
        <w:rPr>
          <w:rFonts w:hint="eastAsia"/>
        </w:rPr>
        <w:t xml:space="preserve"> folder </w:t>
      </w:r>
      <w:r>
        <w:rPr>
          <w:rFonts w:hint="eastAsia"/>
        </w:rPr>
        <w:t xml:space="preserve">in </w:t>
      </w:r>
      <w:r w:rsidRPr="008C6ABD">
        <w:t>“</w:t>
      </w:r>
      <w:r w:rsidRPr="008C6ABD">
        <w:rPr>
          <w:rFonts w:hint="eastAsia"/>
        </w:rPr>
        <w:t>NIS client node</w:t>
      </w:r>
      <w:r w:rsidR="008C5F1C">
        <w:rPr>
          <w:rFonts w:hint="eastAsia"/>
        </w:rPr>
        <w:t>s</w:t>
      </w:r>
      <w:r w:rsidRPr="008C6ABD">
        <w:t>”</w:t>
      </w:r>
      <w:r w:rsidR="00655259">
        <w:rPr>
          <w:rFonts w:hint="eastAsia"/>
        </w:rPr>
        <w:t xml:space="preserve">. </w:t>
      </w:r>
      <w:r w:rsidR="00655259">
        <w:t>T</w:t>
      </w:r>
      <w:r w:rsidR="00655259">
        <w:rPr>
          <w:rFonts w:hint="eastAsia"/>
        </w:rPr>
        <w:t>he related commands are as below</w:t>
      </w:r>
      <w:r w:rsidR="00513644">
        <w:rPr>
          <w:rFonts w:hint="eastAsia"/>
        </w:rPr>
        <w:t>:</w:t>
      </w:r>
    </w:p>
    <w:p w:rsidR="00DA5702" w:rsidRDefault="002579F1" w:rsidP="00552A67">
      <w:pPr>
        <w:pStyle w:val="a4"/>
        <w:numPr>
          <w:ilvl w:val="0"/>
          <w:numId w:val="9"/>
        </w:numPr>
        <w:ind w:left="300" w:firstLineChars="0" w:firstLine="420"/>
      </w:pPr>
      <w:r>
        <w:rPr>
          <w:rFonts w:hint="eastAsia"/>
        </w:rPr>
        <w:t>I</w:t>
      </w:r>
      <w:r w:rsidR="00B4586E">
        <w:rPr>
          <w:rFonts w:hint="eastAsia"/>
        </w:rPr>
        <w:t xml:space="preserve">n </w:t>
      </w:r>
      <w:r w:rsidR="00B4586E">
        <w:t>“</w:t>
      </w:r>
      <w:r w:rsidR="00B4586E">
        <w:rPr>
          <w:rFonts w:hint="eastAsia"/>
        </w:rPr>
        <w:t>NIS master node</w:t>
      </w:r>
      <w:r w:rsidR="00B4586E">
        <w:t>”</w:t>
      </w:r>
      <w:r w:rsidR="00B4586E">
        <w:rPr>
          <w:rFonts w:hint="eastAsia"/>
        </w:rPr>
        <w:t xml:space="preserve"> </w:t>
      </w:r>
      <w:r w:rsidR="00B4586E" w:rsidRPr="00851FD0">
        <w:t>SCRL-MARD2-Z820-45</w:t>
      </w:r>
      <w:r w:rsidR="00B4586E">
        <w:rPr>
          <w:rFonts w:hint="eastAsia"/>
        </w:rPr>
        <w:t>,  a</w:t>
      </w:r>
      <w:r w:rsidR="00B4586E" w:rsidRPr="008C6ABD">
        <w:rPr>
          <w:rFonts w:hint="eastAsia"/>
        </w:rPr>
        <w:t xml:space="preserve">dd following line </w:t>
      </w:r>
      <w:r w:rsidR="002E6B21">
        <w:rPr>
          <w:rFonts w:hint="eastAsia"/>
        </w:rPr>
        <w:t>in</w:t>
      </w:r>
      <w:r w:rsidR="00B4586E" w:rsidRPr="008C6ABD">
        <w:rPr>
          <w:rFonts w:hint="eastAsia"/>
        </w:rPr>
        <w:t xml:space="preserve"> </w:t>
      </w:r>
      <w:r w:rsidR="00B4586E" w:rsidRPr="008C6ABD">
        <w:t>/etc/exports</w:t>
      </w:r>
      <w:r w:rsidR="00B4586E" w:rsidRPr="008C6ABD">
        <w:rPr>
          <w:rFonts w:hint="eastAsia"/>
        </w:rPr>
        <w:t xml:space="preserve"> file</w:t>
      </w:r>
      <w:r w:rsidR="00B4586E">
        <w:rPr>
          <w:rFonts w:hint="eastAsia"/>
        </w:rPr>
        <w:t>:</w:t>
      </w:r>
    </w:p>
    <w:p w:rsidR="002579F1" w:rsidRDefault="00B4586E" w:rsidP="00552A67">
      <w:pPr>
        <w:pStyle w:val="a4"/>
        <w:ind w:left="720" w:firstLineChars="0" w:firstLine="0"/>
      </w:pPr>
      <w:r w:rsidRPr="00552A67">
        <w:rPr>
          <w:color w:val="4F81BD" w:themeColor="accent1"/>
        </w:rPr>
        <w:t>/home/nisuser/ *(sync,insecure,rw,no_subtree_check,no_root_squash)</w:t>
      </w:r>
    </w:p>
    <w:p w:rsidR="002579F1" w:rsidRDefault="00B4586E" w:rsidP="00552A67">
      <w:pPr>
        <w:pStyle w:val="a4"/>
        <w:numPr>
          <w:ilvl w:val="0"/>
          <w:numId w:val="9"/>
        </w:numPr>
        <w:ind w:left="300" w:firstLineChars="0" w:firstLine="420"/>
      </w:pPr>
      <w:r w:rsidRPr="008C6ABD">
        <w:rPr>
          <w:rFonts w:hint="eastAsia"/>
        </w:rPr>
        <w:t xml:space="preserve">In other servers </w:t>
      </w:r>
      <w:r w:rsidRPr="008C6ABD">
        <w:t>“</w:t>
      </w:r>
      <w:r w:rsidRPr="008C6ABD">
        <w:rPr>
          <w:rFonts w:hint="eastAsia"/>
        </w:rPr>
        <w:t>NIS client node</w:t>
      </w:r>
      <w:r w:rsidRPr="008C6ABD">
        <w:t>”</w:t>
      </w:r>
      <w:r w:rsidRPr="008C6ABD">
        <w:rPr>
          <w:rFonts w:hint="eastAsia"/>
        </w:rPr>
        <w:t>:</w:t>
      </w:r>
    </w:p>
    <w:p w:rsidR="002579F1" w:rsidRDefault="00B4586E" w:rsidP="00552A67">
      <w:pPr>
        <w:pStyle w:val="a4"/>
        <w:ind w:left="720" w:firstLineChars="0" w:firstLine="0"/>
        <w:rPr>
          <w:color w:val="4F81BD" w:themeColor="accent1"/>
        </w:rPr>
      </w:pPr>
      <w:r w:rsidRPr="00552A67">
        <w:rPr>
          <w:color w:val="4F81BD" w:themeColor="accent1"/>
        </w:rPr>
        <w:t>#mkdir /home/nisuser</w:t>
      </w:r>
    </w:p>
    <w:p w:rsidR="00B4586E" w:rsidRPr="00552A67" w:rsidRDefault="00B4586E" w:rsidP="00552A67">
      <w:pPr>
        <w:pStyle w:val="a4"/>
        <w:ind w:left="720" w:firstLineChars="0" w:firstLine="0"/>
      </w:pPr>
      <w:r w:rsidRPr="008C6ABD">
        <w:rPr>
          <w:color w:val="4F81BD" w:themeColor="accent1"/>
        </w:rPr>
        <w:t>#mount -t nfs 192.168.1.</w:t>
      </w:r>
      <w:r w:rsidRPr="008C6ABD">
        <w:rPr>
          <w:rFonts w:hint="eastAsia"/>
          <w:color w:val="4F81BD" w:themeColor="accent1"/>
        </w:rPr>
        <w:t>201</w:t>
      </w:r>
      <w:r w:rsidRPr="008C6ABD">
        <w:rPr>
          <w:color w:val="4F81BD" w:themeColor="accent1"/>
        </w:rPr>
        <w:t>: /home/nisuser</w:t>
      </w:r>
      <w:r w:rsidRPr="008C6ABD">
        <w:rPr>
          <w:rFonts w:hint="eastAsia"/>
          <w:color w:val="4F81BD" w:themeColor="accent1"/>
        </w:rPr>
        <w:t xml:space="preserve"> </w:t>
      </w:r>
      <w:r w:rsidRPr="008C6ABD">
        <w:rPr>
          <w:color w:val="4F81BD" w:themeColor="accent1"/>
        </w:rPr>
        <w:t>/home/nisuser</w:t>
      </w:r>
    </w:p>
    <w:p w:rsidR="00FC5AFF" w:rsidRDefault="001C39A9" w:rsidP="00552A67">
      <w:pPr>
        <w:pStyle w:val="a4"/>
        <w:numPr>
          <w:ilvl w:val="0"/>
          <w:numId w:val="8"/>
        </w:numPr>
        <w:ind w:firstLineChars="0"/>
      </w:pPr>
      <w:hyperlink w:anchor="_Install_NIS" w:history="1">
        <w:r w:rsidR="00E564E6" w:rsidRPr="00273A1A">
          <w:rPr>
            <w:rStyle w:val="a7"/>
            <w:rFonts w:hint="eastAsia"/>
          </w:rPr>
          <w:t>Install NIS</w:t>
        </w:r>
      </w:hyperlink>
    </w:p>
    <w:p w:rsidR="00DB1FB0" w:rsidRDefault="00507D0C" w:rsidP="00552A67">
      <w:pPr>
        <w:pStyle w:val="a4"/>
        <w:ind w:left="720" w:firstLineChars="0" w:firstLine="0"/>
      </w:pPr>
      <w:r>
        <w:rPr>
          <w:rFonts w:hint="eastAsia"/>
        </w:rPr>
        <w:t xml:space="preserve">After </w:t>
      </w:r>
      <w:r w:rsidR="00E65BB7">
        <w:rPr>
          <w:rFonts w:hint="eastAsia"/>
        </w:rPr>
        <w:t>installation</w:t>
      </w:r>
      <w:r>
        <w:rPr>
          <w:rFonts w:hint="eastAsia"/>
        </w:rPr>
        <w:t xml:space="preserve">, all </w:t>
      </w:r>
      <w:r w:rsidR="00C21109">
        <w:rPr>
          <w:rFonts w:hint="eastAsia"/>
        </w:rPr>
        <w:t xml:space="preserve">servers can use </w:t>
      </w:r>
      <w:r w:rsidR="00C21109">
        <w:t>“</w:t>
      </w:r>
      <w:r w:rsidR="00C21109">
        <w:rPr>
          <w:rFonts w:hint="eastAsia"/>
        </w:rPr>
        <w:t>nisuser</w:t>
      </w:r>
      <w:r w:rsidR="00C21109">
        <w:t>”</w:t>
      </w:r>
      <w:r w:rsidR="00C21109">
        <w:rPr>
          <w:rFonts w:hint="eastAsia"/>
        </w:rPr>
        <w:t xml:space="preserve"> account to login</w:t>
      </w:r>
      <w:r w:rsidR="008C2C6B">
        <w:rPr>
          <w:rFonts w:hint="eastAsia"/>
        </w:rPr>
        <w:t xml:space="preserve"> </w:t>
      </w:r>
      <w:r w:rsidR="00C21109">
        <w:rPr>
          <w:rFonts w:hint="eastAsia"/>
        </w:rPr>
        <w:t xml:space="preserve">in, and they have </w:t>
      </w:r>
      <w:r w:rsidR="00C21109">
        <w:t>the</w:t>
      </w:r>
      <w:r w:rsidR="00C21109">
        <w:rPr>
          <w:rFonts w:hint="eastAsia"/>
        </w:rPr>
        <w:t xml:space="preserve"> same home folder in </w:t>
      </w:r>
      <w:r w:rsidR="00C21109" w:rsidRPr="00C21109">
        <w:t>physical</w:t>
      </w:r>
      <w:r w:rsidR="00C21109">
        <w:rPr>
          <w:rFonts w:hint="eastAsia"/>
        </w:rPr>
        <w:t xml:space="preserve"> disks</w:t>
      </w:r>
      <w:r w:rsidR="00E65BB7">
        <w:rPr>
          <w:rFonts w:hint="eastAsia"/>
        </w:rPr>
        <w:t>.</w:t>
      </w:r>
    </w:p>
    <w:p w:rsidR="0000194B" w:rsidRDefault="001C39A9" w:rsidP="00552A67">
      <w:pPr>
        <w:pStyle w:val="a4"/>
        <w:numPr>
          <w:ilvl w:val="0"/>
          <w:numId w:val="8"/>
        </w:numPr>
        <w:ind w:firstLineChars="0"/>
      </w:pPr>
      <w:hyperlink w:anchor="_Install_Gridengine" w:history="1">
        <w:r w:rsidR="0000194B" w:rsidRPr="00273A1A">
          <w:rPr>
            <w:rStyle w:val="a7"/>
            <w:rFonts w:hint="eastAsia"/>
          </w:rPr>
          <w:t>Install GridEngine</w:t>
        </w:r>
      </w:hyperlink>
    </w:p>
    <w:p w:rsidR="00215C2E" w:rsidRDefault="006B6E71" w:rsidP="00552A67">
      <w:pPr>
        <w:pStyle w:val="a4"/>
        <w:ind w:left="720" w:firstLineChars="0" w:firstLine="0"/>
      </w:pPr>
      <w:r>
        <w:rPr>
          <w:rFonts w:hint="eastAsia"/>
        </w:rPr>
        <w:t xml:space="preserve">To make </w:t>
      </w:r>
      <w:r>
        <w:t>“</w:t>
      </w:r>
      <w:r>
        <w:rPr>
          <w:rFonts w:hint="eastAsia"/>
        </w:rPr>
        <w:t>nisuser</w:t>
      </w:r>
      <w:r>
        <w:t>”</w:t>
      </w:r>
      <w:r>
        <w:rPr>
          <w:rFonts w:hint="eastAsia"/>
        </w:rPr>
        <w:t xml:space="preserve"> be the GridEngine user and manager, we should </w:t>
      </w:r>
      <w:r w:rsidR="00F95CF0">
        <w:rPr>
          <w:rFonts w:hint="eastAsia"/>
        </w:rPr>
        <w:t>run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qconf -am nisuser</w:t>
      </w:r>
      <w:r>
        <w:t>”</w:t>
      </w:r>
      <w:r w:rsidR="00F95CF0">
        <w:rPr>
          <w:rFonts w:hint="eastAsia"/>
        </w:rPr>
        <w:t xml:space="preserve"> command in </w:t>
      </w:r>
      <w:r w:rsidR="00F95CF0">
        <w:t>“</w:t>
      </w:r>
      <w:r w:rsidR="00F95CF0">
        <w:rPr>
          <w:rFonts w:hint="eastAsia"/>
        </w:rPr>
        <w:t>GridEngine master node</w:t>
      </w:r>
      <w:r w:rsidR="00F95CF0">
        <w:t>”</w:t>
      </w:r>
      <w:r w:rsidR="00F95CF0">
        <w:rPr>
          <w:rFonts w:hint="eastAsia"/>
        </w:rPr>
        <w:t xml:space="preserve"> </w:t>
      </w:r>
      <w:r w:rsidR="00F95CF0" w:rsidRPr="00851FD0">
        <w:t>SCRL-MARD2-Z820-45</w:t>
      </w:r>
      <w:r w:rsidR="00AF35AB">
        <w:rPr>
          <w:rFonts w:hint="eastAsia"/>
        </w:rPr>
        <w:t>.</w:t>
      </w:r>
    </w:p>
    <w:p w:rsidR="00A73E00" w:rsidRDefault="00A73E00" w:rsidP="00552A67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By default, all the command</w:t>
      </w:r>
      <w:r w:rsidR="001E218D">
        <w:rPr>
          <w:rFonts w:hint="eastAsia"/>
        </w:rPr>
        <w:t>s</w:t>
      </w:r>
      <w:r>
        <w:rPr>
          <w:rFonts w:hint="eastAsia"/>
        </w:rPr>
        <w:t xml:space="preserve"> run in root authority</w:t>
      </w:r>
      <w:r w:rsidR="00A66B41">
        <w:rPr>
          <w:rFonts w:hint="eastAsia"/>
        </w:rPr>
        <w:t xml:space="preserve"> </w:t>
      </w:r>
      <w:r w:rsidR="00A81D6A">
        <w:rPr>
          <w:rFonts w:hint="eastAsia"/>
        </w:rPr>
        <w:t>and till to now</w:t>
      </w:r>
      <w:r w:rsidR="00A66B41">
        <w:rPr>
          <w:rFonts w:hint="eastAsia"/>
        </w:rPr>
        <w:t>,</w:t>
      </w:r>
      <w:r w:rsidR="004A37BA">
        <w:rPr>
          <w:rFonts w:hint="eastAsia"/>
        </w:rPr>
        <w:t xml:space="preserve"> </w:t>
      </w:r>
      <w:r w:rsidR="00EB010D">
        <w:rPr>
          <w:rFonts w:hint="eastAsia"/>
        </w:rPr>
        <w:t>the multi-GPU comput</w:t>
      </w:r>
      <w:r w:rsidR="00E062E3">
        <w:rPr>
          <w:rFonts w:hint="eastAsia"/>
        </w:rPr>
        <w:t>er cluster is ready to be used</w:t>
      </w:r>
      <w:r w:rsidR="008D4AE8">
        <w:rPr>
          <w:rFonts w:hint="eastAsia"/>
        </w:rPr>
        <w:t>.</w:t>
      </w:r>
      <w:r w:rsidR="00E062E3">
        <w:rPr>
          <w:rFonts w:hint="eastAsia"/>
        </w:rPr>
        <w:t xml:space="preserve"> </w:t>
      </w:r>
      <w:r w:rsidR="00E31C4E">
        <w:rPr>
          <w:rFonts w:hint="eastAsia"/>
        </w:rPr>
        <w:t xml:space="preserve">Now you can </w:t>
      </w:r>
      <w:hyperlink w:anchor="_Using_gridengine" w:history="1">
        <w:r w:rsidR="00E062E3" w:rsidRPr="00E31C4E">
          <w:rPr>
            <w:rStyle w:val="a7"/>
            <w:rFonts w:hint="eastAsia"/>
          </w:rPr>
          <w:t xml:space="preserve">configure </w:t>
        </w:r>
      </w:hyperlink>
      <w:r w:rsidR="00E062E3">
        <w:rPr>
          <w:rFonts w:hint="eastAsia"/>
        </w:rPr>
        <w:t>your project to use it</w:t>
      </w:r>
      <w:r w:rsidR="001806C7">
        <w:rPr>
          <w:rFonts w:hint="eastAsia"/>
        </w:rPr>
        <w:t>.</w:t>
      </w:r>
    </w:p>
    <w:p w:rsidR="00BB665F" w:rsidRDefault="00BB665F" w:rsidP="00552A67">
      <w:pPr>
        <w:pStyle w:val="a4"/>
        <w:numPr>
          <w:ilvl w:val="0"/>
          <w:numId w:val="7"/>
        </w:numPr>
        <w:ind w:firstLineChars="0"/>
        <w:rPr>
          <w:ins w:id="140" w:author="Zhang.Wenming" w:date="2017-08-01T16:08:00Z"/>
          <w:rFonts w:hint="eastAsia"/>
        </w:rPr>
      </w:pPr>
      <w:r>
        <w:rPr>
          <w:rFonts w:hint="eastAsia"/>
        </w:rPr>
        <w:t xml:space="preserve">In the future, you can </w:t>
      </w:r>
      <w:del w:id="141" w:author="Zhang.Wenming" w:date="2017-08-01T16:11:00Z">
        <w:r w:rsidDel="004C3A2C">
          <w:rPr>
            <w:rFonts w:hint="eastAsia"/>
          </w:rPr>
          <w:delText>a</w:delText>
        </w:r>
      </w:del>
      <w:del w:id="142" w:author="Zhang.Wenming" w:date="2017-08-01T16:10:00Z">
        <w:r w:rsidDel="00305621">
          <w:rPr>
            <w:rFonts w:hint="eastAsia"/>
          </w:rPr>
          <w:delText>nd</w:delText>
        </w:r>
      </w:del>
      <w:del w:id="143" w:author="Zhang.Wenming" w:date="2017-08-01T16:11:00Z">
        <w:r w:rsidDel="004C3A2C">
          <w:rPr>
            <w:rFonts w:hint="eastAsia"/>
          </w:rPr>
          <w:delText xml:space="preserve"> </w:delText>
        </w:r>
      </w:del>
      <w:r w:rsidR="001C39A9">
        <w:fldChar w:fldCharType="begin"/>
      </w:r>
      <w:r w:rsidR="001C39A9">
        <w:instrText xml:space="preserve"> HYPERLINK \l "_Add_new_node" </w:instrText>
      </w:r>
      <w:r w:rsidR="001C39A9">
        <w:fldChar w:fldCharType="separate"/>
      </w:r>
      <w:del w:id="144" w:author="Zhang.Wenming" w:date="2017-08-01T16:11:00Z">
        <w:r w:rsidRPr="00273A1A" w:rsidDel="004C3A2C">
          <w:rPr>
            <w:rStyle w:val="a7"/>
            <w:rFonts w:hint="eastAsia"/>
          </w:rPr>
          <w:delText>n</w:delText>
        </w:r>
      </w:del>
      <w:ins w:id="145" w:author="Zhang.Wenming" w:date="2017-08-01T16:11:00Z">
        <w:r w:rsidR="004C3A2C">
          <w:rPr>
            <w:rStyle w:val="a7"/>
            <w:rFonts w:hint="eastAsia"/>
          </w:rPr>
          <w:t>add n</w:t>
        </w:r>
      </w:ins>
      <w:r w:rsidRPr="00273A1A">
        <w:rPr>
          <w:rStyle w:val="a7"/>
          <w:rFonts w:hint="eastAsia"/>
        </w:rPr>
        <w:t>ew computer node</w:t>
      </w:r>
      <w:r w:rsidR="001C39A9">
        <w:rPr>
          <w:rStyle w:val="a7"/>
        </w:rPr>
        <w:fldChar w:fldCharType="end"/>
      </w:r>
      <w:r>
        <w:rPr>
          <w:rFonts w:hint="eastAsia"/>
        </w:rPr>
        <w:t xml:space="preserve"> to the </w:t>
      </w:r>
      <w:r w:rsidR="003505CE">
        <w:rPr>
          <w:rFonts w:hint="eastAsia"/>
        </w:rPr>
        <w:t xml:space="preserve">multi-GPU computer </w:t>
      </w:r>
      <w:r>
        <w:rPr>
          <w:rFonts w:hint="eastAsia"/>
        </w:rPr>
        <w:t>cluster</w:t>
      </w:r>
      <w:r w:rsidR="007716E2">
        <w:rPr>
          <w:rFonts w:hint="eastAsia"/>
        </w:rPr>
        <w:t xml:space="preserve"> </w:t>
      </w:r>
      <w:r w:rsidR="007716E2">
        <w:t>and</w:t>
      </w:r>
      <w:r w:rsidR="007716E2">
        <w:rPr>
          <w:rFonts w:hint="eastAsia"/>
        </w:rPr>
        <w:t xml:space="preserve"> also can </w:t>
      </w:r>
      <w:del w:id="146" w:author="Zhang.Wenming" w:date="2017-08-01T16:10:00Z">
        <w:r w:rsidR="007716E2" w:rsidDel="00305621">
          <w:rPr>
            <w:rFonts w:hint="eastAsia"/>
          </w:rPr>
          <w:delText>configure</w:delText>
        </w:r>
      </w:del>
      <w:del w:id="147" w:author="Zhang.Wenming" w:date="2017-08-01T16:11:00Z">
        <w:r w:rsidR="007716E2" w:rsidDel="00305621">
          <w:rPr>
            <w:rFonts w:hint="eastAsia"/>
          </w:rPr>
          <w:delText xml:space="preserve"> </w:delText>
        </w:r>
      </w:del>
      <w:r w:rsidR="001C39A9">
        <w:fldChar w:fldCharType="begin"/>
      </w:r>
      <w:r w:rsidR="001C39A9">
        <w:instrText xml:space="preserve"> HYPERLINK \l "_Add_new_queue" </w:instrText>
      </w:r>
      <w:r w:rsidR="001C39A9">
        <w:fldChar w:fldCharType="separate"/>
      </w:r>
      <w:del w:id="148" w:author="Zhang.Wenming" w:date="2017-08-01T16:11:00Z">
        <w:r w:rsidR="007716E2" w:rsidRPr="00273A1A" w:rsidDel="00305621">
          <w:rPr>
            <w:rStyle w:val="a7"/>
            <w:rFonts w:hint="eastAsia"/>
          </w:rPr>
          <w:delText>n</w:delText>
        </w:r>
      </w:del>
      <w:ins w:id="149" w:author="Zhang.Wenming" w:date="2017-08-01T16:11:00Z">
        <w:r w:rsidR="00305621">
          <w:rPr>
            <w:rStyle w:val="a7"/>
            <w:rFonts w:hint="eastAsia"/>
          </w:rPr>
          <w:t>add n</w:t>
        </w:r>
      </w:ins>
      <w:r w:rsidR="007716E2" w:rsidRPr="00273A1A">
        <w:rPr>
          <w:rStyle w:val="a7"/>
          <w:rFonts w:hint="eastAsia"/>
        </w:rPr>
        <w:t>ew queue</w:t>
      </w:r>
      <w:r w:rsidR="001C39A9">
        <w:rPr>
          <w:rStyle w:val="a7"/>
        </w:rPr>
        <w:fldChar w:fldCharType="end"/>
      </w:r>
      <w:r w:rsidR="007716E2">
        <w:rPr>
          <w:rFonts w:hint="eastAsia"/>
        </w:rPr>
        <w:t xml:space="preserve"> to allocate your compute</w:t>
      </w:r>
      <w:r w:rsidR="00490E5E">
        <w:rPr>
          <w:rFonts w:hint="eastAsia"/>
        </w:rPr>
        <w:t>r</w:t>
      </w:r>
      <w:r w:rsidR="007716E2">
        <w:rPr>
          <w:rFonts w:hint="eastAsia"/>
        </w:rPr>
        <w:t xml:space="preserve"> resources</w:t>
      </w:r>
      <w:r w:rsidR="008822C5">
        <w:rPr>
          <w:rFonts w:hint="eastAsia"/>
        </w:rPr>
        <w:t>.</w:t>
      </w:r>
    </w:p>
    <w:p w:rsidR="00F42B02" w:rsidRDefault="00ED57C4" w:rsidP="00552A67">
      <w:pPr>
        <w:pStyle w:val="a4"/>
        <w:numPr>
          <w:ilvl w:val="0"/>
          <w:numId w:val="7"/>
        </w:numPr>
        <w:ind w:firstLineChars="0"/>
      </w:pPr>
      <w:ins w:id="150" w:author="Zhang.Wenming" w:date="2017-08-01T16:31:00Z">
        <w:r>
          <w:rPr>
            <w:rFonts w:hint="eastAsia"/>
          </w:rPr>
          <w:t>Y</w:t>
        </w:r>
      </w:ins>
      <w:ins w:id="151" w:author="Zhang.Wenming" w:date="2017-08-01T16:10:00Z">
        <w:r w:rsidR="0044028C">
          <w:rPr>
            <w:rFonts w:hint="eastAsia"/>
          </w:rPr>
          <w:t xml:space="preserve">ou can check the </w:t>
        </w:r>
      </w:ins>
      <w:ins w:id="152" w:author="Zhang.Wenming" w:date="2017-08-01T16:09:00Z">
        <w:r w:rsidR="0044028C">
          <w:fldChar w:fldCharType="begin"/>
        </w:r>
        <w:r w:rsidR="0044028C">
          <w:instrText xml:space="preserve"> HYPERLINK  \l "_Servers_status_after" </w:instrText>
        </w:r>
        <w:r w:rsidR="0044028C">
          <w:fldChar w:fldCharType="separate"/>
        </w:r>
      </w:ins>
      <w:ins w:id="153" w:author="Zhang.Wenming" w:date="2017-08-01T16:10:00Z">
        <w:r w:rsidR="0044028C">
          <w:rPr>
            <w:rStyle w:val="a7"/>
            <w:rFonts w:hint="eastAsia"/>
          </w:rPr>
          <w:t>s</w:t>
        </w:r>
      </w:ins>
      <w:ins w:id="154" w:author="Zhang.Wenming" w:date="2017-08-01T16:09:00Z">
        <w:r w:rsidR="0044028C" w:rsidRPr="0044028C">
          <w:rPr>
            <w:rStyle w:val="a7"/>
            <w:rFonts w:hint="eastAsia"/>
          </w:rPr>
          <w:t>ervers status after installation</w:t>
        </w:r>
        <w:r w:rsidR="0044028C">
          <w:fldChar w:fldCharType="end"/>
        </w:r>
      </w:ins>
      <w:ins w:id="155" w:author="Zhang.Wenming" w:date="2017-08-01T16:31:00Z">
        <w:r>
          <w:rPr>
            <w:rFonts w:hint="eastAsia"/>
          </w:rPr>
          <w:t xml:space="preserve"> in our case</w:t>
        </w:r>
        <w:r w:rsidR="00586C3F">
          <w:rPr>
            <w:rFonts w:hint="eastAsia"/>
          </w:rPr>
          <w:t xml:space="preserve"> now</w:t>
        </w:r>
        <w:r w:rsidR="00A7539A">
          <w:rPr>
            <w:rFonts w:hint="eastAsia"/>
          </w:rPr>
          <w:t>.</w:t>
        </w:r>
      </w:ins>
    </w:p>
    <w:p w:rsidR="000440D4" w:rsidRDefault="000440D4">
      <w:pPr>
        <w:widowControl/>
        <w:jc w:val="left"/>
      </w:pPr>
      <w:r>
        <w:br w:type="page"/>
      </w:r>
    </w:p>
    <w:p w:rsidR="002B491E" w:rsidRDefault="002B491E" w:rsidP="006378A2">
      <w:pPr>
        <w:pStyle w:val="1"/>
      </w:pPr>
      <w:bookmarkStart w:id="156" w:name="_Configuration_Network"/>
      <w:bookmarkStart w:id="157" w:name="_Toc489020257"/>
      <w:bookmarkStart w:id="158" w:name="_Toc489368457"/>
      <w:bookmarkEnd w:id="156"/>
      <w:r>
        <w:rPr>
          <w:rFonts w:hint="eastAsia"/>
        </w:rPr>
        <w:lastRenderedPageBreak/>
        <w:t xml:space="preserve">Configuration </w:t>
      </w:r>
      <w:r w:rsidR="00ED6981">
        <w:rPr>
          <w:rFonts w:hint="eastAsia"/>
        </w:rPr>
        <w:t>Ne</w:t>
      </w:r>
      <w:r>
        <w:rPr>
          <w:rFonts w:hint="eastAsia"/>
        </w:rPr>
        <w:t>twork</w:t>
      </w:r>
      <w:bookmarkEnd w:id="158"/>
    </w:p>
    <w:p w:rsidR="00A12DF9" w:rsidRDefault="00260EE6" w:rsidP="00552A67">
      <w:r>
        <w:rPr>
          <w:rFonts w:hint="eastAsia"/>
        </w:rPr>
        <w:t>C</w:t>
      </w:r>
      <w:r w:rsidRPr="00260EE6">
        <w:t>onfigure the network mapping file</w:t>
      </w:r>
      <w:r w:rsidR="000955CA">
        <w:rPr>
          <w:rFonts w:hint="eastAsia"/>
        </w:rPr>
        <w:t xml:space="preserve">, Add the computer name </w:t>
      </w:r>
      <w:r w:rsidR="00527893">
        <w:rPr>
          <w:rFonts w:hint="eastAsia"/>
        </w:rPr>
        <w:t>and IP mapping information to /etc/hosts file in all servers</w:t>
      </w:r>
      <w:r w:rsidR="00A430C4">
        <w:rPr>
          <w:rFonts w:hint="eastAsia"/>
        </w:rPr>
        <w:t>.</w:t>
      </w:r>
    </w:p>
    <w:p w:rsidR="00A12DF9" w:rsidRPr="00D105E2" w:rsidRDefault="00A12DF9" w:rsidP="00A12DF9">
      <w:r>
        <w:rPr>
          <w:rFonts w:hint="eastAsia"/>
        </w:rPr>
        <w:t xml:space="preserve">#vim </w:t>
      </w:r>
      <w:r w:rsidRPr="00D105E2">
        <w:t>/etc/hosts</w:t>
      </w:r>
      <w:r>
        <w:rPr>
          <w:rFonts w:hint="eastAsia"/>
        </w:rPr>
        <w:t xml:space="preserve"> to add the following lines in the beginning of the hosts file</w:t>
      </w:r>
    </w:p>
    <w:p w:rsidR="00A12DF9" w:rsidRPr="00D105E2" w:rsidRDefault="00A12DF9" w:rsidP="00A12DF9">
      <w:r w:rsidRPr="00D105E2">
        <w:t>127.0.0.1       localhost.localdomain localhost</w:t>
      </w:r>
    </w:p>
    <w:p w:rsidR="00A12DF9" w:rsidRPr="00D105E2" w:rsidRDefault="00A12DF9" w:rsidP="00A12DF9">
      <w:r w:rsidRPr="00115F5D">
        <w:t>192.168.1.200</w:t>
      </w:r>
      <w:r w:rsidRPr="00D105E2">
        <w:t xml:space="preserve">     SCRL-MARD2-DL580.mard2nis       SCRL-MARD2-DL580</w:t>
      </w:r>
    </w:p>
    <w:p w:rsidR="00A12DF9" w:rsidRPr="00D105E2" w:rsidRDefault="00A12DF9" w:rsidP="00A12DF9">
      <w:r w:rsidRPr="00115F5D">
        <w:t>192.168.1.20</w:t>
      </w:r>
      <w:r>
        <w:rPr>
          <w:rFonts w:hint="eastAsia"/>
        </w:rPr>
        <w:t>1</w:t>
      </w:r>
      <w:r w:rsidRPr="00D105E2">
        <w:t xml:space="preserve">     SCRL-MARD2-Z820-45.mard2nis     SCRL-MARD2-Z820-45</w:t>
      </w:r>
    </w:p>
    <w:p w:rsidR="00A12DF9" w:rsidRPr="00D105E2" w:rsidRDefault="00A12DF9" w:rsidP="00A12DF9">
      <w:r w:rsidRPr="00115F5D">
        <w:t>192.168.1.20</w:t>
      </w:r>
      <w:r>
        <w:rPr>
          <w:rFonts w:hint="eastAsia"/>
        </w:rPr>
        <w:t>2</w:t>
      </w:r>
      <w:r w:rsidRPr="00D105E2">
        <w:t xml:space="preserve">     SCRL-MARD2-Z820-46.mard2nis     SCRL-MARD2-Z820-46</w:t>
      </w:r>
    </w:p>
    <w:p w:rsidR="00516CA4" w:rsidRDefault="00A12DF9">
      <w:pPr>
        <w:pStyle w:val="a4"/>
        <w:numPr>
          <w:ilvl w:val="3"/>
          <w:numId w:val="3"/>
        </w:numPr>
        <w:ind w:firstLineChars="0"/>
      </w:pPr>
      <w:r w:rsidRPr="00D105E2">
        <w:t xml:space="preserve">  PowerEdge-C4130.mard2nis        PowerEdge-C4130</w:t>
      </w:r>
    </w:p>
    <w:p w:rsidR="00516CA4" w:rsidRDefault="00516CA4" w:rsidP="00516CA4">
      <w:pPr>
        <w:pStyle w:val="1"/>
      </w:pPr>
      <w:bookmarkStart w:id="159" w:name="_Install_NFS_1"/>
      <w:bookmarkStart w:id="160" w:name="_Toc489368458"/>
      <w:bookmarkEnd w:id="159"/>
      <w:r>
        <w:rPr>
          <w:rFonts w:hint="eastAsia"/>
        </w:rPr>
        <w:t>Install NFS</w:t>
      </w:r>
      <w:bookmarkEnd w:id="160"/>
    </w:p>
    <w:p w:rsidR="00516CA4" w:rsidRDefault="000E40AB" w:rsidP="00552A67">
      <w:pPr>
        <w:pStyle w:val="2"/>
      </w:pPr>
      <w:bookmarkStart w:id="161" w:name="_Toc489368459"/>
      <w:ins w:id="162" w:author="Zhang.Wenming" w:date="2017-08-01T16:05:00Z">
        <w:r>
          <w:rPr>
            <w:rFonts w:hint="eastAsia"/>
          </w:rPr>
          <w:t xml:space="preserve">Install NFS </w:t>
        </w:r>
      </w:ins>
      <w:r w:rsidR="00516CA4">
        <w:rPr>
          <w:rFonts w:hint="eastAsia"/>
        </w:rPr>
        <w:t>Master</w:t>
      </w:r>
      <w:bookmarkEnd w:id="161"/>
    </w:p>
    <w:p w:rsidR="00516CA4" w:rsidRDefault="00516CA4" w:rsidP="00516CA4">
      <w:r>
        <w:t>#apt-get install nfs-kernel-server</w:t>
      </w:r>
    </w:p>
    <w:p w:rsidR="00516CA4" w:rsidRDefault="00516CA4" w:rsidP="00516CA4"/>
    <w:p w:rsidR="00516CA4" w:rsidRPr="00916BAF" w:rsidRDefault="00FD029A" w:rsidP="00516CA4">
      <w:pPr>
        <w:widowControl/>
        <w:shd w:val="clear" w:color="auto" w:fill="FFFFFF"/>
      </w:pPr>
      <w:r>
        <w:rPr>
          <w:rFonts w:hint="eastAsia"/>
        </w:rPr>
        <w:t xml:space="preserve">Configure the shared folder </w:t>
      </w:r>
      <w:r w:rsidR="00516CA4">
        <w:t>/home/nisuser</w:t>
      </w:r>
      <w:r>
        <w:rPr>
          <w:rFonts w:hint="eastAsia"/>
        </w:rPr>
        <w:t>:</w:t>
      </w:r>
    </w:p>
    <w:p w:rsidR="00516CA4" w:rsidRPr="00916BAF" w:rsidRDefault="00516CA4" w:rsidP="00516CA4">
      <w:pPr>
        <w:widowControl/>
        <w:shd w:val="clear" w:color="auto" w:fill="FFFFFF"/>
      </w:pPr>
      <w:r w:rsidRPr="00916BAF">
        <w:t>#vim /etc/exports</w:t>
      </w:r>
    </w:p>
    <w:p w:rsidR="00516CA4" w:rsidRPr="00916BAF" w:rsidRDefault="00516CA4" w:rsidP="00516CA4">
      <w:pPr>
        <w:widowControl/>
        <w:shd w:val="clear" w:color="auto" w:fill="FFFFFF"/>
      </w:pPr>
      <w:r w:rsidRPr="00916BAF">
        <w:t>/home/nisuser/ *(sync,insecure,rw,no_subtree_check,no_root_squash)</w:t>
      </w:r>
    </w:p>
    <w:p w:rsidR="00516CA4" w:rsidRDefault="00516CA4" w:rsidP="00516CA4"/>
    <w:p w:rsidR="00516CA4" w:rsidRDefault="00FD029A" w:rsidP="00516CA4">
      <w:r>
        <w:rPr>
          <w:rFonts w:hint="eastAsia"/>
        </w:rPr>
        <w:t xml:space="preserve">Restart </w:t>
      </w:r>
      <w:r w:rsidR="00143B61">
        <w:rPr>
          <w:rFonts w:hint="eastAsia"/>
        </w:rPr>
        <w:t>RPC</w:t>
      </w:r>
      <w:r>
        <w:rPr>
          <w:rFonts w:hint="eastAsia"/>
        </w:rPr>
        <w:t xml:space="preserve"> service</w:t>
      </w:r>
    </w:p>
    <w:p w:rsidR="00516CA4" w:rsidRDefault="00516CA4" w:rsidP="00516CA4">
      <w:r>
        <w:t>#service rpcbind restart</w:t>
      </w:r>
    </w:p>
    <w:p w:rsidR="00516CA4" w:rsidRDefault="00516CA4" w:rsidP="00516CA4"/>
    <w:p w:rsidR="00516CA4" w:rsidRDefault="00143B61" w:rsidP="00516CA4">
      <w:r>
        <w:rPr>
          <w:rFonts w:hint="eastAsia"/>
        </w:rPr>
        <w:t>Restart NFS service</w:t>
      </w:r>
    </w:p>
    <w:p w:rsidR="00516CA4" w:rsidRPr="00050FA7" w:rsidRDefault="00516CA4" w:rsidP="00516CA4">
      <w:r>
        <w:t>#service nfs-kernel-server restart</w:t>
      </w:r>
    </w:p>
    <w:p w:rsidR="00516CA4" w:rsidRDefault="000E40AB" w:rsidP="00516CA4">
      <w:pPr>
        <w:pStyle w:val="2"/>
      </w:pPr>
      <w:bookmarkStart w:id="163" w:name="_Client"/>
      <w:bookmarkStart w:id="164" w:name="_Toc489368460"/>
      <w:bookmarkEnd w:id="163"/>
      <w:ins w:id="165" w:author="Zhang.Wenming" w:date="2017-08-01T16:05:00Z">
        <w:r>
          <w:rPr>
            <w:rFonts w:hint="eastAsia"/>
          </w:rPr>
          <w:t xml:space="preserve">Install NFS </w:t>
        </w:r>
      </w:ins>
      <w:r w:rsidR="00516CA4">
        <w:rPr>
          <w:rFonts w:hint="eastAsia"/>
        </w:rPr>
        <w:t>Client</w:t>
      </w:r>
      <w:bookmarkEnd w:id="164"/>
    </w:p>
    <w:p w:rsidR="00516CA4" w:rsidRPr="003E4DBF" w:rsidRDefault="00F722A7" w:rsidP="00552A67">
      <w:pPr>
        <w:rPr>
          <w:szCs w:val="21"/>
        </w:rPr>
      </w:pPr>
      <w:r>
        <w:rPr>
          <w:rFonts w:hint="eastAsia"/>
        </w:rPr>
        <w:t>Create</w:t>
      </w:r>
      <w:r w:rsidR="005951AB">
        <w:rPr>
          <w:rFonts w:hint="eastAsia"/>
        </w:rPr>
        <w:t xml:space="preserve"> mount folder</w:t>
      </w:r>
      <w:r w:rsidR="00EA7F15">
        <w:rPr>
          <w:rFonts w:hint="eastAsia"/>
        </w:rPr>
        <w:t xml:space="preserve"> and change the folder owner</w:t>
      </w:r>
    </w:p>
    <w:p w:rsidR="00516CA4" w:rsidRPr="00F70262" w:rsidRDefault="00516CA4" w:rsidP="00552A67">
      <w:r w:rsidRPr="00F70262">
        <w:t xml:space="preserve">#mkdir </w:t>
      </w:r>
      <w:r>
        <w:t>/home/nisuser</w:t>
      </w:r>
    </w:p>
    <w:p w:rsidR="00516CA4" w:rsidRPr="0036475F" w:rsidRDefault="00516CA4">
      <w:r w:rsidRPr="0036475F">
        <w:t>#chown nisuser:</w:t>
      </w:r>
      <w:r w:rsidRPr="0036475F">
        <w:rPr>
          <w:rFonts w:hint="eastAsia"/>
        </w:rPr>
        <w:t>mard2</w:t>
      </w:r>
      <w:r w:rsidRPr="0036475F">
        <w:t xml:space="preserve"> </w:t>
      </w:r>
      <w:r>
        <w:t>/home/nisuser</w:t>
      </w:r>
    </w:p>
    <w:p w:rsidR="00516CA4" w:rsidRPr="0036475F" w:rsidRDefault="00516CA4"/>
    <w:p w:rsidR="00516CA4" w:rsidRPr="0036475F" w:rsidRDefault="00881A46">
      <w:r>
        <w:rPr>
          <w:rFonts w:hint="eastAsia"/>
        </w:rPr>
        <w:t>Mount the NFS shared folder to local folder</w:t>
      </w:r>
      <w:r w:rsidR="00516CA4">
        <w:rPr>
          <w:rFonts w:hint="eastAsia"/>
        </w:rPr>
        <w:t>(</w:t>
      </w:r>
      <w:r>
        <w:rPr>
          <w:rFonts w:hint="eastAsia"/>
        </w:rPr>
        <w:t xml:space="preserve">add the command to </w:t>
      </w:r>
      <w:r>
        <w:t>/etc/rc.lo</w:t>
      </w:r>
      <w:r>
        <w:rPr>
          <w:rFonts w:hint="eastAsia"/>
        </w:rPr>
        <w:t xml:space="preserve">cal to make it run </w:t>
      </w:r>
      <w:r w:rsidR="004D270D">
        <w:rPr>
          <w:rFonts w:hint="eastAsia"/>
        </w:rPr>
        <w:t>after restart</w:t>
      </w:r>
      <w:r w:rsidR="00516CA4">
        <w:rPr>
          <w:rFonts w:hint="eastAsia"/>
        </w:rPr>
        <w:t>)</w:t>
      </w:r>
    </w:p>
    <w:p w:rsidR="00516CA4" w:rsidRPr="00327C30" w:rsidRDefault="00516CA4" w:rsidP="00552A67">
      <w:r w:rsidRPr="0036475F">
        <w:t>#mount -t nfs 192.168.1.</w:t>
      </w:r>
      <w:r w:rsidRPr="0036475F">
        <w:rPr>
          <w:rFonts w:hint="eastAsia"/>
        </w:rPr>
        <w:t>201</w:t>
      </w:r>
      <w:r w:rsidRPr="0036475F">
        <w:t>:</w:t>
      </w:r>
      <w:r w:rsidRPr="0059281F">
        <w:t xml:space="preserve"> </w:t>
      </w:r>
      <w:r>
        <w:t>/home/nisuser</w:t>
      </w:r>
      <w:r>
        <w:rPr>
          <w:rFonts w:hint="eastAsia"/>
        </w:rPr>
        <w:t xml:space="preserve"> </w:t>
      </w:r>
      <w:r>
        <w:t>/home/nisuser</w:t>
      </w:r>
    </w:p>
    <w:p w:rsidR="00154EAE" w:rsidRDefault="00154EAE">
      <w:pPr>
        <w:pStyle w:val="1"/>
      </w:pPr>
      <w:bookmarkStart w:id="166" w:name="_Install_NIS"/>
      <w:bookmarkStart w:id="167" w:name="_Toc489368461"/>
      <w:bookmarkEnd w:id="166"/>
      <w:r>
        <w:rPr>
          <w:rFonts w:hint="eastAsia"/>
        </w:rPr>
        <w:lastRenderedPageBreak/>
        <w:t>Install NIS</w:t>
      </w:r>
      <w:bookmarkEnd w:id="157"/>
      <w:bookmarkEnd w:id="167"/>
    </w:p>
    <w:p w:rsidR="00295486" w:rsidRDefault="00295486" w:rsidP="00295486">
      <w:r>
        <w:t>https://www.server-world.info/en/note?os=Ubuntu_14.04&amp;p=nis&amp;f=1</w:t>
      </w:r>
    </w:p>
    <w:p w:rsidR="00295486" w:rsidRPr="00295486" w:rsidRDefault="00295486" w:rsidP="00295486">
      <w:r>
        <w:t>https://www.server-world.info/en/note?os=Ubuntu_14.04&amp;p=nis&amp;f=2</w:t>
      </w:r>
    </w:p>
    <w:p w:rsidR="00295486" w:rsidRDefault="007B3A20" w:rsidP="006378A2">
      <w:pPr>
        <w:pStyle w:val="2"/>
      </w:pPr>
      <w:bookmarkStart w:id="168" w:name="_Toc489368462"/>
      <w:ins w:id="169" w:author="Zhang.Wenming" w:date="2017-08-01T16:06:00Z">
        <w:r w:rsidRPr="007B3A20">
          <w:t>Install NIS</w:t>
        </w:r>
        <w:r w:rsidRPr="007B3A20">
          <w:rPr>
            <w:rFonts w:hint="eastAsia"/>
          </w:rPr>
          <w:t xml:space="preserve"> </w:t>
        </w:r>
      </w:ins>
      <w:r w:rsidR="00295486">
        <w:rPr>
          <w:rFonts w:hint="eastAsia"/>
        </w:rPr>
        <w:t>Master</w:t>
      </w:r>
      <w:bookmarkEnd w:id="168"/>
    </w:p>
    <w:p w:rsidR="00E6055B" w:rsidRDefault="00E6055B" w:rsidP="00E6055B">
      <w:r w:rsidRPr="00E6055B">
        <w:t>#</w:t>
      </w:r>
      <w:r w:rsidRPr="00814087">
        <w:t>apt-get install nis</w:t>
      </w:r>
    </w:p>
    <w:p w:rsidR="009C462E" w:rsidRPr="0077618C" w:rsidRDefault="00A60B51" w:rsidP="00E6055B">
      <w:pPr>
        <w:rPr>
          <w:color w:val="FF0000"/>
        </w:rPr>
      </w:pPr>
      <w:r>
        <w:rPr>
          <w:rFonts w:hint="eastAsia"/>
        </w:rPr>
        <w:t>Using mard2nis as domain name when asked.</w:t>
      </w:r>
    </w:p>
    <w:p w:rsidR="0077618C" w:rsidRDefault="0077618C" w:rsidP="00E6055B"/>
    <w:p w:rsidR="00F26AFF" w:rsidRPr="00814087" w:rsidRDefault="0077618C" w:rsidP="00814087">
      <w:r w:rsidRPr="00814087">
        <w:rPr>
          <w:rFonts w:hint="eastAsia"/>
        </w:rPr>
        <w:t xml:space="preserve">Configuration </w:t>
      </w:r>
      <w:r w:rsidR="00F26AFF" w:rsidRPr="00814087">
        <w:t>master</w:t>
      </w:r>
    </w:p>
    <w:p w:rsidR="00F26AFF" w:rsidRPr="00814087" w:rsidRDefault="00F26AFF" w:rsidP="00814087">
      <w:r w:rsidRPr="00814087">
        <w:t>#vim /etc/default/nis</w:t>
      </w:r>
    </w:p>
    <w:p w:rsidR="00F26AFF" w:rsidRPr="00814087" w:rsidRDefault="00F26AFF" w:rsidP="00814087">
      <w:r w:rsidRPr="00814087">
        <w:t>NISSERVER</w:t>
      </w:r>
      <w:r w:rsidRPr="006830B3">
        <w:rPr>
          <w:rPrChange w:id="170" w:author="Zhang.Wenming" w:date="2017-08-01T16:30:00Z">
            <w:rPr/>
          </w:rPrChange>
        </w:rPr>
        <w:t>=master</w:t>
      </w:r>
    </w:p>
    <w:p w:rsidR="00E6055B" w:rsidRDefault="00E6055B" w:rsidP="00E6055B"/>
    <w:p w:rsidR="00634FFB" w:rsidRDefault="00634FFB" w:rsidP="00634FFB">
      <w:r>
        <w:t># vi</w:t>
      </w:r>
      <w:r w:rsidR="00E52776">
        <w:rPr>
          <w:rFonts w:hint="eastAsia"/>
        </w:rPr>
        <w:t>m</w:t>
      </w:r>
      <w:r>
        <w:t xml:space="preserve"> /etc/ypserv.securenets</w:t>
      </w:r>
    </w:p>
    <w:p w:rsidR="00634FFB" w:rsidRDefault="00634FFB" w:rsidP="00634FFB">
      <w:r>
        <w:t># This line gives access to everybody. PLEASE ADJUST!</w:t>
      </w:r>
    </w:p>
    <w:p w:rsidR="00634FFB" w:rsidRDefault="00634FFB" w:rsidP="00634FFB">
      <w:r>
        <w:t># comment out</w:t>
      </w:r>
    </w:p>
    <w:p w:rsidR="00063ABE" w:rsidRPr="00063ABE" w:rsidRDefault="00634FFB" w:rsidP="00063ABE">
      <w:r>
        <w:t># 0.0.0.0 0.0.0.0</w:t>
      </w:r>
    </w:p>
    <w:p w:rsidR="00063ABE" w:rsidRPr="00063ABE" w:rsidRDefault="00063ABE" w:rsidP="00063ABE"/>
    <w:p w:rsidR="004701A2" w:rsidRDefault="004701A2" w:rsidP="004701A2">
      <w:r>
        <w:t># vi</w:t>
      </w:r>
      <w:r>
        <w:rPr>
          <w:rFonts w:hint="eastAsia"/>
        </w:rPr>
        <w:t>m</w:t>
      </w:r>
      <w:r>
        <w:t xml:space="preserve"> /var/yp/Makefile</w:t>
      </w:r>
    </w:p>
    <w:p w:rsidR="004701A2" w:rsidRDefault="004701A2" w:rsidP="004701A2">
      <w:r>
        <w:t># line 52: change</w:t>
      </w:r>
    </w:p>
    <w:p w:rsidR="004701A2" w:rsidRDefault="004701A2" w:rsidP="004701A2">
      <w:r>
        <w:t>MERGE_PASSWD=true</w:t>
      </w:r>
    </w:p>
    <w:p w:rsidR="004701A2" w:rsidRDefault="004701A2" w:rsidP="004701A2">
      <w:r>
        <w:t># line 56: change</w:t>
      </w:r>
    </w:p>
    <w:p w:rsidR="004701A2" w:rsidRDefault="004701A2" w:rsidP="00063ABE">
      <w:r>
        <w:t>MERGE_GROUP=true</w:t>
      </w:r>
    </w:p>
    <w:p w:rsidR="00063ABE" w:rsidRPr="00063ABE" w:rsidRDefault="00063ABE" w:rsidP="00063ABE"/>
    <w:p w:rsidR="00063ABE" w:rsidRPr="00063ABE" w:rsidRDefault="00D91E83" w:rsidP="00063ABE">
      <w:r>
        <w:rPr>
          <w:rFonts w:hint="eastAsia"/>
        </w:rPr>
        <w:t>After</w:t>
      </w:r>
      <w:r w:rsidRPr="00D91E83">
        <w:t xml:space="preserve"> you added users in local server, apply them to NIS database</w:t>
      </w:r>
      <w:r>
        <w:rPr>
          <w:rFonts w:hint="eastAsia"/>
        </w:rPr>
        <w:t>.</w:t>
      </w:r>
    </w:p>
    <w:p w:rsidR="00063ABE" w:rsidRPr="00063ABE" w:rsidRDefault="00063ABE" w:rsidP="00063ABE">
      <w:r w:rsidRPr="00063ABE">
        <w:t>#cd /var/yp</w:t>
      </w:r>
    </w:p>
    <w:p w:rsidR="00063ABE" w:rsidRDefault="00063ABE" w:rsidP="00063ABE">
      <w:r w:rsidRPr="00063ABE">
        <w:t>#make</w:t>
      </w:r>
    </w:p>
    <w:p w:rsidR="00207B52" w:rsidRDefault="00207B52" w:rsidP="00063ABE"/>
    <w:p w:rsidR="00207B52" w:rsidRDefault="00DA16D5" w:rsidP="00207B52">
      <w:r>
        <w:rPr>
          <w:rFonts w:hint="eastAsia"/>
        </w:rPr>
        <w:t xml:space="preserve">Start </w:t>
      </w:r>
      <w:r w:rsidR="00207B52">
        <w:rPr>
          <w:rFonts w:hint="eastAsia"/>
        </w:rPr>
        <w:t>NIS server</w:t>
      </w:r>
    </w:p>
    <w:p w:rsidR="00207B52" w:rsidRDefault="00207B52" w:rsidP="00207B52">
      <w:r>
        <w:t>#initctl start ypserv</w:t>
      </w:r>
    </w:p>
    <w:p w:rsidR="00207B52" w:rsidRDefault="00207B52" w:rsidP="00207B52">
      <w:r>
        <w:t>ypserv start/running, process 13543</w:t>
      </w:r>
    </w:p>
    <w:p w:rsidR="00207B52" w:rsidRDefault="00207B52" w:rsidP="00207B52"/>
    <w:p w:rsidR="004F2588" w:rsidRDefault="004F2588" w:rsidP="00E6055B">
      <w:r w:rsidRPr="004F2588">
        <w:t>update NIS database</w:t>
      </w:r>
      <w:r w:rsidR="00107617">
        <w:rPr>
          <w:rFonts w:hint="eastAsia"/>
        </w:rPr>
        <w:t>, add all NIS node to it.</w:t>
      </w:r>
    </w:p>
    <w:p w:rsidR="00063ABE" w:rsidRPr="00E6055B" w:rsidRDefault="00207B52" w:rsidP="00E6055B">
      <w:r>
        <w:t>#/usr/lib/yp/ypinit -m</w:t>
      </w:r>
    </w:p>
    <w:p w:rsidR="00295486" w:rsidRDefault="007B3A20" w:rsidP="006378A2">
      <w:pPr>
        <w:pStyle w:val="2"/>
      </w:pPr>
      <w:bookmarkStart w:id="171" w:name="_Client_1"/>
      <w:bookmarkStart w:id="172" w:name="_Install_NIS_Client"/>
      <w:bookmarkStart w:id="173" w:name="_Toc489368463"/>
      <w:bookmarkEnd w:id="171"/>
      <w:bookmarkEnd w:id="172"/>
      <w:ins w:id="174" w:author="Zhang.Wenming" w:date="2017-08-01T16:06:00Z">
        <w:r w:rsidRPr="007B3A20">
          <w:t>Install NIS</w:t>
        </w:r>
        <w:r w:rsidRPr="007B3A20">
          <w:rPr>
            <w:rFonts w:hint="eastAsia"/>
          </w:rPr>
          <w:t xml:space="preserve"> </w:t>
        </w:r>
      </w:ins>
      <w:r w:rsidR="00295486">
        <w:rPr>
          <w:rFonts w:hint="eastAsia"/>
        </w:rPr>
        <w:t>Client</w:t>
      </w:r>
      <w:bookmarkEnd w:id="173"/>
    </w:p>
    <w:p w:rsidR="008869CB" w:rsidRDefault="008869CB" w:rsidP="00663E03">
      <w:r>
        <w:rPr>
          <w:rFonts w:hint="eastAsia"/>
        </w:rPr>
        <w:t>In NIS client node</w:t>
      </w:r>
    </w:p>
    <w:p w:rsidR="00663E03" w:rsidRDefault="00663E03" w:rsidP="00663E03">
      <w:r>
        <w:t>#apt-get install nis</w:t>
      </w:r>
    </w:p>
    <w:p w:rsidR="00663E03" w:rsidRDefault="00247CBF" w:rsidP="00663E03">
      <w:r>
        <w:rPr>
          <w:rFonts w:hint="eastAsia"/>
        </w:rPr>
        <w:t>Using mard2nis</w:t>
      </w:r>
      <w:r w:rsidR="00663E03">
        <w:rPr>
          <w:rFonts w:hint="eastAsia"/>
        </w:rPr>
        <w:t xml:space="preserve"> </w:t>
      </w:r>
      <w:r>
        <w:rPr>
          <w:rFonts w:hint="eastAsia"/>
        </w:rPr>
        <w:t>as domain name when asked.</w:t>
      </w:r>
    </w:p>
    <w:p w:rsidR="00663E03" w:rsidRDefault="00663E03" w:rsidP="00663E03"/>
    <w:p w:rsidR="00663E03" w:rsidRDefault="0022455D" w:rsidP="00663E03">
      <w:r>
        <w:rPr>
          <w:rFonts w:hint="eastAsia"/>
        </w:rPr>
        <w:lastRenderedPageBreak/>
        <w:t>In NIS master node</w:t>
      </w:r>
    </w:p>
    <w:p w:rsidR="00663E03" w:rsidRDefault="00663E03" w:rsidP="00663E03">
      <w:r>
        <w:t>#vim /etc/yp.conf</w:t>
      </w:r>
    </w:p>
    <w:p w:rsidR="00663E03" w:rsidRDefault="00663E03" w:rsidP="00663E03">
      <w:r>
        <w:t xml:space="preserve"># add to the end: [domain name] [server] [NIS server's hostname] </w:t>
      </w:r>
    </w:p>
    <w:p w:rsidR="00663E03" w:rsidRPr="00552A67" w:rsidRDefault="00663E03" w:rsidP="00663E03">
      <w:pPr>
        <w:rPr>
          <w:color w:val="FF0000"/>
        </w:rPr>
      </w:pPr>
      <w:r w:rsidRPr="00552A67">
        <w:rPr>
          <w:color w:val="FF0000"/>
        </w:rPr>
        <w:t xml:space="preserve">domain </w:t>
      </w:r>
      <w:r w:rsidR="0078773B" w:rsidRPr="00552A67">
        <w:rPr>
          <w:color w:val="FF0000"/>
        </w:rPr>
        <w:t>mard2nis</w:t>
      </w:r>
      <w:r w:rsidRPr="00552A67">
        <w:rPr>
          <w:color w:val="FF0000"/>
        </w:rPr>
        <w:t xml:space="preserve"> server </w:t>
      </w:r>
      <w:r w:rsidR="0078773B" w:rsidRPr="00552A67">
        <w:rPr>
          <w:color w:val="FF0000"/>
        </w:rPr>
        <w:t>SCRL-MARD2-Z820-45.mard2nis</w:t>
      </w:r>
    </w:p>
    <w:p w:rsidR="00663E03" w:rsidRDefault="00663E03" w:rsidP="00663E03"/>
    <w:p w:rsidR="00663E03" w:rsidRDefault="00663E03" w:rsidP="00663E03">
      <w:r>
        <w:t>#vim /etc/nsswitch.conf</w:t>
      </w:r>
    </w:p>
    <w:p w:rsidR="00663E03" w:rsidRDefault="00663E03" w:rsidP="00663E03">
      <w:r>
        <w:t xml:space="preserve">passwd:     compat </w:t>
      </w:r>
      <w:r w:rsidRPr="00552A67">
        <w:rPr>
          <w:color w:val="FF0000"/>
        </w:rPr>
        <w:t>nis</w:t>
      </w:r>
    </w:p>
    <w:p w:rsidR="00663E03" w:rsidRDefault="00663E03" w:rsidP="00663E03">
      <w:r>
        <w:t xml:space="preserve">group:     compat </w:t>
      </w:r>
      <w:r w:rsidRPr="00552A67">
        <w:rPr>
          <w:color w:val="FF0000"/>
        </w:rPr>
        <w:t>nis</w:t>
      </w:r>
    </w:p>
    <w:p w:rsidR="00663E03" w:rsidRDefault="00663E03" w:rsidP="00663E03">
      <w:r>
        <w:t xml:space="preserve">shadow:     compat </w:t>
      </w:r>
      <w:r w:rsidRPr="00552A67">
        <w:rPr>
          <w:color w:val="FF0000"/>
        </w:rPr>
        <w:t>nis</w:t>
      </w:r>
    </w:p>
    <w:p w:rsidR="00663E03" w:rsidRDefault="00663E03" w:rsidP="00663E03">
      <w:r>
        <w:t xml:space="preserve">hosts:     files dns </w:t>
      </w:r>
      <w:r w:rsidRPr="00552A67">
        <w:rPr>
          <w:color w:val="FF0000"/>
        </w:rPr>
        <w:t>nis</w:t>
      </w:r>
    </w:p>
    <w:p w:rsidR="00663E03" w:rsidRDefault="00663E03" w:rsidP="00663E03"/>
    <w:p w:rsidR="00663E03" w:rsidRDefault="00352A13" w:rsidP="00663E03">
      <w:r>
        <w:rPr>
          <w:rFonts w:hint="eastAsia"/>
        </w:rPr>
        <w:t>#v</w:t>
      </w:r>
      <w:r w:rsidR="00663E03">
        <w:t>im /etc/pam.d/common-session</w:t>
      </w:r>
    </w:p>
    <w:p w:rsidR="00663E03" w:rsidRDefault="00663E03" w:rsidP="00663E03">
      <w:r>
        <w:t># add to the end</w:t>
      </w:r>
    </w:p>
    <w:p w:rsidR="00663E03" w:rsidRDefault="00663E03" w:rsidP="00663E03">
      <w:r>
        <w:t xml:space="preserve"> </w:t>
      </w:r>
      <w:r w:rsidRPr="00552A67">
        <w:rPr>
          <w:color w:val="FF0000"/>
        </w:rPr>
        <w:t>session optional        pam_mkhomedir.so skel=/etc/skel umask=077</w:t>
      </w:r>
    </w:p>
    <w:p w:rsidR="00663E03" w:rsidRDefault="00663E03" w:rsidP="00663E03"/>
    <w:p w:rsidR="00663E03" w:rsidRDefault="00D66949" w:rsidP="00663E03">
      <w:r>
        <w:rPr>
          <w:rFonts w:hint="eastAsia"/>
        </w:rPr>
        <w:t xml:space="preserve">Bind </w:t>
      </w:r>
      <w:r w:rsidR="00663E03">
        <w:rPr>
          <w:rFonts w:hint="eastAsia"/>
        </w:rPr>
        <w:t>NIS client</w:t>
      </w:r>
      <w:r>
        <w:rPr>
          <w:rFonts w:hint="eastAsia"/>
        </w:rPr>
        <w:t xml:space="preserve"> to NIS </w:t>
      </w:r>
      <w:r w:rsidR="00663E03">
        <w:rPr>
          <w:rFonts w:hint="eastAsia"/>
        </w:rPr>
        <w:t>master</w:t>
      </w:r>
    </w:p>
    <w:p w:rsidR="00663E03" w:rsidRDefault="00663E03" w:rsidP="00663E03">
      <w:r>
        <w:t>#initctl restart ypbind</w:t>
      </w:r>
    </w:p>
    <w:p w:rsidR="002206BF" w:rsidRDefault="00663E03" w:rsidP="00552A67">
      <w:pPr>
        <w:rPr>
          <w:b/>
          <w:bCs/>
          <w:kern w:val="44"/>
          <w:sz w:val="44"/>
          <w:szCs w:val="44"/>
        </w:rPr>
      </w:pPr>
      <w:r>
        <w:t>ypbind start/running, process 3677</w:t>
      </w:r>
      <w:bookmarkStart w:id="175" w:name="_Toc489020258"/>
    </w:p>
    <w:p w:rsidR="00154EAE" w:rsidRDefault="00154EAE" w:rsidP="006378A2">
      <w:pPr>
        <w:pStyle w:val="1"/>
      </w:pPr>
      <w:bookmarkStart w:id="176" w:name="_Install_NFS"/>
      <w:bookmarkStart w:id="177" w:name="_Install_Gridengine"/>
      <w:bookmarkStart w:id="178" w:name="_Toc489020259"/>
      <w:bookmarkStart w:id="179" w:name="_Toc489368464"/>
      <w:bookmarkEnd w:id="175"/>
      <w:bookmarkEnd w:id="176"/>
      <w:bookmarkEnd w:id="177"/>
      <w:r>
        <w:rPr>
          <w:rFonts w:hint="eastAsia"/>
        </w:rPr>
        <w:t xml:space="preserve">Install </w:t>
      </w:r>
      <w:bookmarkEnd w:id="178"/>
      <w:r w:rsidR="006C388E">
        <w:rPr>
          <w:rFonts w:hint="eastAsia"/>
        </w:rPr>
        <w:t>GridEngine</w:t>
      </w:r>
      <w:bookmarkEnd w:id="179"/>
    </w:p>
    <w:p w:rsidR="009F4BBA" w:rsidRPr="009F4BBA" w:rsidRDefault="001C39A9" w:rsidP="009F4BBA">
      <w:hyperlink r:id="rId9" w:history="1">
        <w:r w:rsidR="009F4BBA" w:rsidRPr="006B6511">
          <w:rPr>
            <w:rStyle w:val="a7"/>
            <w:szCs w:val="18"/>
          </w:rPr>
          <w:t>http://kaldi-asr.org/doc/queue.html</w:t>
        </w:r>
      </w:hyperlink>
    </w:p>
    <w:p w:rsidR="00AD5524" w:rsidRDefault="00764E20" w:rsidP="006378A2">
      <w:pPr>
        <w:pStyle w:val="2"/>
      </w:pPr>
      <w:bookmarkStart w:id="180" w:name="_Install_GridEngine_Master"/>
      <w:bookmarkStart w:id="181" w:name="_Toc489368465"/>
      <w:bookmarkEnd w:id="180"/>
      <w:r>
        <w:rPr>
          <w:rFonts w:hint="eastAsia"/>
        </w:rPr>
        <w:t xml:space="preserve">Install GridEngine </w:t>
      </w:r>
      <w:r w:rsidR="00AD5524">
        <w:rPr>
          <w:rFonts w:hint="eastAsia"/>
        </w:rPr>
        <w:t>Master</w:t>
      </w:r>
      <w:bookmarkEnd w:id="181"/>
      <w:del w:id="182" w:author="Zhang.Wenming" w:date="2017-08-01T16:07:00Z">
        <w:r w:rsidDel="007B3A20">
          <w:rPr>
            <w:rFonts w:hint="eastAsia"/>
          </w:rPr>
          <w:delText xml:space="preserve"> node</w:delText>
        </w:r>
      </w:del>
    </w:p>
    <w:p w:rsidR="00AB61DC" w:rsidRPr="00552A67" w:rsidRDefault="00F35684" w:rsidP="00CE64CF">
      <w:pPr>
        <w:rPr>
          <w:szCs w:val="21"/>
        </w:rPr>
      </w:pPr>
      <w:r w:rsidRPr="00552A67">
        <w:rPr>
          <w:szCs w:val="21"/>
        </w:rPr>
        <w:t>#</w:t>
      </w:r>
      <w:r w:rsidR="00CE64CF" w:rsidRPr="00552A67">
        <w:rPr>
          <w:szCs w:val="21"/>
        </w:rPr>
        <w:t>apt-get install gridengine-master gridengine-client</w:t>
      </w:r>
    </w:p>
    <w:p w:rsidR="00F173B0" w:rsidRPr="00552A67" w:rsidRDefault="00F173B0" w:rsidP="00CE64CF">
      <w:pPr>
        <w:rPr>
          <w:szCs w:val="21"/>
        </w:rPr>
      </w:pPr>
      <w:r w:rsidRPr="00552A67">
        <w:rPr>
          <w:szCs w:val="21"/>
        </w:rPr>
        <w:t>SCRL-MARD2-Z820-45</w:t>
      </w:r>
      <w:r w:rsidR="00EE481C" w:rsidRPr="00552A67">
        <w:rPr>
          <w:szCs w:val="21"/>
        </w:rPr>
        <w:t xml:space="preserve"> will be set as </w:t>
      </w:r>
      <w:r w:rsidRPr="00552A67">
        <w:rPr>
          <w:szCs w:val="21"/>
        </w:rPr>
        <w:t>master node</w:t>
      </w:r>
      <w:r w:rsidR="00EE481C" w:rsidRPr="00552A67">
        <w:rPr>
          <w:szCs w:val="21"/>
        </w:rPr>
        <w:t xml:space="preserve">, </w:t>
      </w:r>
      <w:r w:rsidR="00630835">
        <w:rPr>
          <w:rFonts w:hint="eastAsia"/>
          <w:szCs w:val="21"/>
        </w:rPr>
        <w:t>s</w:t>
      </w:r>
      <w:r w:rsidR="00EE481C" w:rsidRPr="00552A67">
        <w:rPr>
          <w:szCs w:val="21"/>
        </w:rPr>
        <w:t>et SCRL-MARD2-Z820-45.mard2nis as master node when asked.</w:t>
      </w:r>
    </w:p>
    <w:p w:rsidR="002156D6" w:rsidRPr="00552A67" w:rsidRDefault="002156D6" w:rsidP="00CE64CF">
      <w:pPr>
        <w:rPr>
          <w:szCs w:val="21"/>
        </w:rPr>
      </w:pPr>
    </w:p>
    <w:p w:rsidR="00DF051E" w:rsidRPr="00552A67" w:rsidRDefault="0004696B" w:rsidP="00CE64CF">
      <w:pPr>
        <w:rPr>
          <w:b/>
          <w:szCs w:val="21"/>
        </w:rPr>
      </w:pPr>
      <w:r w:rsidRPr="00552A67">
        <w:rPr>
          <w:b/>
          <w:szCs w:val="21"/>
        </w:rPr>
        <w:t>A</w:t>
      </w:r>
      <w:r w:rsidR="009A0F11" w:rsidRPr="00552A67">
        <w:rPr>
          <w:b/>
          <w:szCs w:val="21"/>
        </w:rPr>
        <w:t xml:space="preserve">dd </w:t>
      </w:r>
      <w:r w:rsidRPr="00552A67">
        <w:rPr>
          <w:b/>
          <w:szCs w:val="21"/>
        </w:rPr>
        <w:t>“</w:t>
      </w:r>
      <w:r w:rsidR="00DF051E" w:rsidRPr="00552A67">
        <w:rPr>
          <w:b/>
          <w:szCs w:val="21"/>
        </w:rPr>
        <w:t>nisuser</w:t>
      </w:r>
      <w:r w:rsidRPr="00552A67">
        <w:rPr>
          <w:b/>
          <w:szCs w:val="21"/>
        </w:rPr>
        <w:t>”</w:t>
      </w:r>
      <w:r w:rsidR="009E22C1" w:rsidRPr="00552A67">
        <w:rPr>
          <w:b/>
          <w:szCs w:val="21"/>
        </w:rPr>
        <w:t xml:space="preserve"> account</w:t>
      </w:r>
      <w:r w:rsidR="00DF051E" w:rsidRPr="00552A67">
        <w:rPr>
          <w:b/>
          <w:szCs w:val="21"/>
        </w:rPr>
        <w:t xml:space="preserve"> </w:t>
      </w:r>
      <w:r w:rsidR="009A0F11" w:rsidRPr="00552A67">
        <w:rPr>
          <w:b/>
          <w:szCs w:val="21"/>
        </w:rPr>
        <w:t xml:space="preserve">to </w:t>
      </w:r>
      <w:r w:rsidR="00DF051E" w:rsidRPr="00552A67">
        <w:rPr>
          <w:b/>
          <w:szCs w:val="21"/>
        </w:rPr>
        <w:t>manager list</w:t>
      </w:r>
    </w:p>
    <w:p w:rsidR="007C3AE5" w:rsidRPr="00552A67" w:rsidRDefault="00F35684" w:rsidP="00CE64CF">
      <w:pPr>
        <w:rPr>
          <w:szCs w:val="21"/>
        </w:rPr>
      </w:pPr>
      <w:r w:rsidRPr="00552A67">
        <w:rPr>
          <w:szCs w:val="21"/>
        </w:rPr>
        <w:t>#</w:t>
      </w:r>
      <w:r w:rsidR="007C3AE5" w:rsidRPr="00552A67">
        <w:rPr>
          <w:szCs w:val="21"/>
        </w:rPr>
        <w:t>qconf -am nisuser</w:t>
      </w:r>
    </w:p>
    <w:p w:rsidR="004518BC" w:rsidRPr="00552A67" w:rsidRDefault="004518BC" w:rsidP="00CE64CF">
      <w:pPr>
        <w:rPr>
          <w:szCs w:val="21"/>
        </w:rPr>
      </w:pPr>
    </w:p>
    <w:p w:rsidR="006B02BA" w:rsidRPr="00552A67" w:rsidRDefault="009A0F11" w:rsidP="00CE64CF">
      <w:pPr>
        <w:rPr>
          <w:szCs w:val="21"/>
        </w:rPr>
      </w:pPr>
      <w:r w:rsidRPr="00552A67">
        <w:rPr>
          <w:szCs w:val="21"/>
        </w:rPr>
        <w:t>In the next, e</w:t>
      </w:r>
      <w:r w:rsidR="006B02BA" w:rsidRPr="00552A67">
        <w:rPr>
          <w:szCs w:val="21"/>
        </w:rPr>
        <w:t>xecute node SCRL-MARD2-DL580</w:t>
      </w:r>
      <w:r w:rsidRPr="00552A67">
        <w:rPr>
          <w:szCs w:val="21"/>
        </w:rPr>
        <w:t xml:space="preserve"> will be added to GridEngine</w:t>
      </w:r>
    </w:p>
    <w:p w:rsidR="00D060DE" w:rsidRPr="00552A67" w:rsidRDefault="002E01C0" w:rsidP="00CE64CF">
      <w:pPr>
        <w:rPr>
          <w:b/>
          <w:szCs w:val="21"/>
        </w:rPr>
      </w:pPr>
      <w:r w:rsidRPr="00552A67">
        <w:rPr>
          <w:b/>
          <w:szCs w:val="21"/>
        </w:rPr>
        <w:t xml:space="preserve">Add </w:t>
      </w:r>
      <w:r w:rsidR="00D060DE" w:rsidRPr="00552A67">
        <w:rPr>
          <w:b/>
          <w:szCs w:val="21"/>
        </w:rPr>
        <w:t>execute node</w:t>
      </w:r>
      <w:r w:rsidRPr="00552A67">
        <w:rPr>
          <w:b/>
          <w:szCs w:val="21"/>
        </w:rPr>
        <w:t xml:space="preserve"> to h</w:t>
      </w:r>
      <w:r w:rsidR="00D060DE" w:rsidRPr="00552A67">
        <w:rPr>
          <w:b/>
          <w:szCs w:val="21"/>
        </w:rPr>
        <w:t>ost</w:t>
      </w:r>
      <w:r w:rsidRPr="00552A67">
        <w:rPr>
          <w:b/>
          <w:szCs w:val="21"/>
        </w:rPr>
        <w:t xml:space="preserve"> list</w:t>
      </w:r>
      <w:r w:rsidR="00D060DE" w:rsidRPr="00552A67">
        <w:rPr>
          <w:rFonts w:hint="eastAsia"/>
          <w:b/>
          <w:szCs w:val="21"/>
        </w:rPr>
        <w:t>，</w:t>
      </w:r>
      <w:r w:rsidR="00D060DE" w:rsidRPr="00552A67">
        <w:rPr>
          <w:b/>
          <w:szCs w:val="21"/>
        </w:rPr>
        <w:t>submit</w:t>
      </w:r>
      <w:r w:rsidRPr="00552A67">
        <w:rPr>
          <w:b/>
          <w:szCs w:val="21"/>
        </w:rPr>
        <w:t xml:space="preserve"> list</w:t>
      </w:r>
      <w:r w:rsidR="00D060DE" w:rsidRPr="00552A67">
        <w:rPr>
          <w:rFonts w:hint="eastAsia"/>
          <w:b/>
          <w:szCs w:val="21"/>
        </w:rPr>
        <w:t>，</w:t>
      </w:r>
      <w:r w:rsidR="00D060DE" w:rsidRPr="00552A67">
        <w:rPr>
          <w:b/>
          <w:szCs w:val="21"/>
        </w:rPr>
        <w:t>execute list</w:t>
      </w:r>
    </w:p>
    <w:p w:rsidR="00D060DE" w:rsidRPr="00552A67" w:rsidRDefault="00F35684" w:rsidP="00D060DE">
      <w:pPr>
        <w:rPr>
          <w:szCs w:val="21"/>
        </w:rPr>
      </w:pPr>
      <w:r w:rsidRPr="00552A67">
        <w:rPr>
          <w:szCs w:val="21"/>
        </w:rPr>
        <w:t>#</w:t>
      </w:r>
      <w:r w:rsidR="00D060DE" w:rsidRPr="00552A67">
        <w:rPr>
          <w:szCs w:val="21"/>
        </w:rPr>
        <w:t>qconf -ah SCRL-MARD2-DL580.mard2nis</w:t>
      </w:r>
    </w:p>
    <w:p w:rsidR="00D060DE" w:rsidRPr="00552A67" w:rsidRDefault="00F35684" w:rsidP="00D060DE">
      <w:pPr>
        <w:rPr>
          <w:szCs w:val="21"/>
        </w:rPr>
      </w:pPr>
      <w:r w:rsidRPr="00552A67">
        <w:rPr>
          <w:szCs w:val="21"/>
        </w:rPr>
        <w:t>#</w:t>
      </w:r>
      <w:r w:rsidR="00D060DE" w:rsidRPr="00552A67">
        <w:rPr>
          <w:szCs w:val="21"/>
        </w:rPr>
        <w:t>qconf -as SCRL-MARD2-DL580.mard2nis</w:t>
      </w:r>
    </w:p>
    <w:p w:rsidR="00D060DE" w:rsidRPr="00552A67" w:rsidRDefault="00F35684" w:rsidP="00D060DE">
      <w:pPr>
        <w:rPr>
          <w:szCs w:val="21"/>
        </w:rPr>
      </w:pPr>
      <w:r w:rsidRPr="00552A67">
        <w:rPr>
          <w:szCs w:val="21"/>
        </w:rPr>
        <w:t>#</w:t>
      </w:r>
      <w:r w:rsidR="00D060DE" w:rsidRPr="00552A67">
        <w:rPr>
          <w:szCs w:val="21"/>
        </w:rPr>
        <w:t>qconf -ae SCRL-MARD2-DL580.mard2nis</w:t>
      </w:r>
    </w:p>
    <w:p w:rsidR="007B1782" w:rsidRPr="00552A67" w:rsidRDefault="007B1782" w:rsidP="00D060DE">
      <w:pPr>
        <w:rPr>
          <w:szCs w:val="21"/>
        </w:rPr>
      </w:pPr>
    </w:p>
    <w:p w:rsidR="007B1782" w:rsidRPr="00552A67" w:rsidRDefault="00175020" w:rsidP="007B1782">
      <w:pPr>
        <w:rPr>
          <w:b/>
          <w:szCs w:val="21"/>
        </w:rPr>
      </w:pPr>
      <w:r w:rsidRPr="00552A67">
        <w:rPr>
          <w:b/>
          <w:szCs w:val="21"/>
        </w:rPr>
        <w:t xml:space="preserve">Configure </w:t>
      </w:r>
      <w:r w:rsidR="007B1782" w:rsidRPr="00552A67">
        <w:rPr>
          <w:b/>
          <w:szCs w:val="21"/>
        </w:rPr>
        <w:t>execute node</w:t>
      </w:r>
    </w:p>
    <w:p w:rsidR="007B1782" w:rsidRPr="00552A67" w:rsidRDefault="007B1782" w:rsidP="007B1782">
      <w:pPr>
        <w:rPr>
          <w:szCs w:val="21"/>
        </w:rPr>
      </w:pPr>
      <w:r w:rsidRPr="00552A67">
        <w:rPr>
          <w:szCs w:val="21"/>
        </w:rPr>
        <w:t>#qconf -me SCRL-MARD2-DL580.mard2nis</w:t>
      </w:r>
    </w:p>
    <w:p w:rsidR="007B1782" w:rsidRPr="00552A67" w:rsidRDefault="007B1782" w:rsidP="007B1782">
      <w:pPr>
        <w:rPr>
          <w:szCs w:val="21"/>
        </w:rPr>
      </w:pPr>
      <w:r w:rsidRPr="00552A67">
        <w:rPr>
          <w:szCs w:val="21"/>
        </w:rPr>
        <w:t>complex_values        ram_free=700G,gpu=3</w:t>
      </w:r>
    </w:p>
    <w:p w:rsidR="00D060DE" w:rsidRPr="00552A67" w:rsidRDefault="00D060DE" w:rsidP="00D060DE">
      <w:pPr>
        <w:rPr>
          <w:szCs w:val="21"/>
        </w:rPr>
      </w:pPr>
    </w:p>
    <w:p w:rsidR="00861D75" w:rsidRPr="00552A67" w:rsidRDefault="00861D75" w:rsidP="00CE64CF">
      <w:pPr>
        <w:rPr>
          <w:b/>
          <w:szCs w:val="21"/>
        </w:rPr>
      </w:pPr>
      <w:r w:rsidRPr="00552A67">
        <w:rPr>
          <w:b/>
          <w:szCs w:val="21"/>
        </w:rPr>
        <w:lastRenderedPageBreak/>
        <w:t>add the parallel environment</w:t>
      </w:r>
    </w:p>
    <w:p w:rsidR="00861D75" w:rsidRPr="00552A67" w:rsidRDefault="00861D75" w:rsidP="00CE64CF">
      <w:pPr>
        <w:rPr>
          <w:szCs w:val="21"/>
        </w:rPr>
      </w:pPr>
      <w:r w:rsidRPr="00552A67">
        <w:rPr>
          <w:szCs w:val="21"/>
        </w:rPr>
        <w:t>#qconf -ap smp</w:t>
      </w:r>
    </w:p>
    <w:p w:rsidR="00861D75" w:rsidRPr="00552A67" w:rsidRDefault="00861D75" w:rsidP="00861D75">
      <w:pPr>
        <w:rPr>
          <w:szCs w:val="21"/>
        </w:rPr>
      </w:pPr>
      <w:r w:rsidRPr="00552A67">
        <w:rPr>
          <w:szCs w:val="21"/>
        </w:rPr>
        <w:t>pe_name            smp</w:t>
      </w:r>
    </w:p>
    <w:p w:rsidR="00861D75" w:rsidRPr="00552A67" w:rsidRDefault="00861D75" w:rsidP="00861D75">
      <w:pPr>
        <w:rPr>
          <w:szCs w:val="21"/>
        </w:rPr>
      </w:pPr>
      <w:r w:rsidRPr="00552A67">
        <w:rPr>
          <w:szCs w:val="21"/>
        </w:rPr>
        <w:t>slots              9999</w:t>
      </w:r>
    </w:p>
    <w:p w:rsidR="00861D75" w:rsidRPr="00552A67" w:rsidRDefault="00861D75" w:rsidP="00861D75">
      <w:pPr>
        <w:rPr>
          <w:szCs w:val="21"/>
        </w:rPr>
      </w:pPr>
    </w:p>
    <w:p w:rsidR="004518BC" w:rsidRPr="00552A67" w:rsidRDefault="00A43FA6" w:rsidP="00CE64CF">
      <w:pPr>
        <w:rPr>
          <w:b/>
          <w:szCs w:val="21"/>
        </w:rPr>
      </w:pPr>
      <w:r w:rsidRPr="00552A67">
        <w:rPr>
          <w:b/>
          <w:szCs w:val="21"/>
        </w:rPr>
        <w:t xml:space="preserve">Add </w:t>
      </w:r>
      <w:r w:rsidR="007A7D37" w:rsidRPr="00552A67">
        <w:rPr>
          <w:b/>
          <w:szCs w:val="21"/>
        </w:rPr>
        <w:t>queue</w:t>
      </w:r>
    </w:p>
    <w:p w:rsidR="004716CE" w:rsidRPr="00552A67" w:rsidRDefault="004716CE" w:rsidP="00CE64CF">
      <w:pPr>
        <w:rPr>
          <w:szCs w:val="21"/>
        </w:rPr>
      </w:pPr>
      <w:r w:rsidRPr="00552A67">
        <w:rPr>
          <w:szCs w:val="21"/>
        </w:rPr>
        <w:t>Check execute node cpu</w:t>
      </w:r>
      <w:r w:rsidR="00A43FA6" w:rsidRPr="00552A67">
        <w:rPr>
          <w:szCs w:val="21"/>
        </w:rPr>
        <w:t xml:space="preserve"> number</w:t>
      </w:r>
    </w:p>
    <w:p w:rsidR="004716CE" w:rsidRPr="00552A67" w:rsidRDefault="004716CE" w:rsidP="00CE64CF">
      <w:pPr>
        <w:rPr>
          <w:szCs w:val="21"/>
        </w:rPr>
      </w:pPr>
      <w:r w:rsidRPr="00552A67">
        <w:rPr>
          <w:szCs w:val="21"/>
        </w:rPr>
        <w:t>#grep proc /proc/cpuinfo | wc –l</w:t>
      </w:r>
    </w:p>
    <w:p w:rsidR="004716CE" w:rsidRPr="00552A67" w:rsidRDefault="004716CE" w:rsidP="00CE64CF">
      <w:pPr>
        <w:rPr>
          <w:szCs w:val="21"/>
        </w:rPr>
      </w:pPr>
    </w:p>
    <w:p w:rsidR="00F173B0" w:rsidRPr="00552A67" w:rsidRDefault="00F35684" w:rsidP="00CE64CF">
      <w:pPr>
        <w:rPr>
          <w:szCs w:val="21"/>
        </w:rPr>
      </w:pPr>
      <w:r w:rsidRPr="00552A67">
        <w:rPr>
          <w:szCs w:val="21"/>
        </w:rPr>
        <w:t>#</w:t>
      </w:r>
      <w:r w:rsidR="007A7D37" w:rsidRPr="00552A67">
        <w:rPr>
          <w:szCs w:val="21"/>
        </w:rPr>
        <w:t>qconf -aq all.q</w:t>
      </w:r>
    </w:p>
    <w:p w:rsidR="00B15AC8" w:rsidRPr="00552A67" w:rsidRDefault="00B15AC8" w:rsidP="00B15AC8">
      <w:pPr>
        <w:rPr>
          <w:szCs w:val="21"/>
        </w:rPr>
      </w:pPr>
      <w:r w:rsidRPr="00552A67">
        <w:rPr>
          <w:szCs w:val="21"/>
        </w:rPr>
        <w:t>qname                 all.q</w:t>
      </w:r>
    </w:p>
    <w:p w:rsidR="00B15AC8" w:rsidRPr="00552A67" w:rsidRDefault="00B15AC8" w:rsidP="00B15AC8">
      <w:pPr>
        <w:rPr>
          <w:szCs w:val="21"/>
        </w:rPr>
      </w:pPr>
      <w:r w:rsidRPr="00552A67">
        <w:rPr>
          <w:szCs w:val="21"/>
        </w:rPr>
        <w:t>hostlist              SCRL-MARD2-DL580.mard2nis</w:t>
      </w:r>
    </w:p>
    <w:p w:rsidR="00B15AC8" w:rsidRPr="00552A67" w:rsidRDefault="00B15AC8" w:rsidP="00B15AC8">
      <w:pPr>
        <w:rPr>
          <w:szCs w:val="21"/>
        </w:rPr>
      </w:pPr>
    </w:p>
    <w:p w:rsidR="00B15AC8" w:rsidRPr="00552A67" w:rsidRDefault="00B15AC8" w:rsidP="00B15AC8">
      <w:pPr>
        <w:rPr>
          <w:szCs w:val="21"/>
        </w:rPr>
      </w:pPr>
      <w:r w:rsidRPr="00552A67">
        <w:rPr>
          <w:szCs w:val="21"/>
        </w:rPr>
        <w:t>pe_list               make smp</w:t>
      </w:r>
    </w:p>
    <w:p w:rsidR="007A7D37" w:rsidRPr="00552A67" w:rsidRDefault="00B15AC8" w:rsidP="00B15AC8">
      <w:pPr>
        <w:rPr>
          <w:szCs w:val="21"/>
        </w:rPr>
      </w:pPr>
      <w:r w:rsidRPr="00552A67">
        <w:rPr>
          <w:szCs w:val="21"/>
        </w:rPr>
        <w:t>slots                 30,[SCRL-MARD2-DL580.mard2nis=80]</w:t>
      </w:r>
    </w:p>
    <w:p w:rsidR="005633B9" w:rsidRPr="00552A67" w:rsidRDefault="005633B9" w:rsidP="00B15AC8">
      <w:pPr>
        <w:rPr>
          <w:szCs w:val="21"/>
        </w:rPr>
      </w:pPr>
    </w:p>
    <w:p w:rsidR="005633B9" w:rsidRPr="00552A67" w:rsidRDefault="00A21268" w:rsidP="00B15AC8">
      <w:pPr>
        <w:rPr>
          <w:b/>
          <w:szCs w:val="21"/>
        </w:rPr>
      </w:pPr>
      <w:r w:rsidRPr="00552A67">
        <w:rPr>
          <w:b/>
          <w:szCs w:val="21"/>
        </w:rPr>
        <w:t>Conf</w:t>
      </w:r>
      <w:r w:rsidR="00DF66B3" w:rsidRPr="00552A67">
        <w:rPr>
          <w:b/>
          <w:szCs w:val="21"/>
        </w:rPr>
        <w:t xml:space="preserve">igure </w:t>
      </w:r>
      <w:r w:rsidR="00A43FA6" w:rsidRPr="00552A67">
        <w:rPr>
          <w:b/>
          <w:szCs w:val="21"/>
        </w:rPr>
        <w:t>G</w:t>
      </w:r>
      <w:r w:rsidR="005633B9" w:rsidRPr="00552A67">
        <w:rPr>
          <w:b/>
          <w:szCs w:val="21"/>
        </w:rPr>
        <w:t>rid</w:t>
      </w:r>
      <w:r w:rsidR="00A43FA6" w:rsidRPr="00552A67">
        <w:rPr>
          <w:b/>
          <w:szCs w:val="21"/>
        </w:rPr>
        <w:t>E</w:t>
      </w:r>
      <w:r w:rsidR="005633B9" w:rsidRPr="00552A67">
        <w:rPr>
          <w:b/>
          <w:szCs w:val="21"/>
        </w:rPr>
        <w:t>ngine resources</w:t>
      </w:r>
    </w:p>
    <w:p w:rsidR="005633B9" w:rsidRPr="00552A67" w:rsidRDefault="00F35684" w:rsidP="00B15AC8">
      <w:pPr>
        <w:rPr>
          <w:szCs w:val="21"/>
        </w:rPr>
      </w:pPr>
      <w:r w:rsidRPr="00552A67">
        <w:rPr>
          <w:szCs w:val="21"/>
        </w:rPr>
        <w:t>#</w:t>
      </w:r>
      <w:r w:rsidR="005633B9" w:rsidRPr="00552A67">
        <w:rPr>
          <w:szCs w:val="21"/>
        </w:rPr>
        <w:t>qconf -mc</w:t>
      </w:r>
    </w:p>
    <w:p w:rsidR="005633B9" w:rsidRPr="00552A67" w:rsidRDefault="005633B9" w:rsidP="00B15AC8">
      <w:pPr>
        <w:rPr>
          <w:szCs w:val="21"/>
        </w:rPr>
      </w:pPr>
      <w:r w:rsidRPr="00552A67">
        <w:rPr>
          <w:szCs w:val="21"/>
        </w:rPr>
        <w:t>update mem_free and add gpu, ram_free</w:t>
      </w:r>
    </w:p>
    <w:p w:rsidR="00F173B0" w:rsidRPr="00552A67" w:rsidRDefault="00016D95" w:rsidP="00CE64CF">
      <w:pPr>
        <w:rPr>
          <w:szCs w:val="21"/>
        </w:rPr>
      </w:pPr>
      <w:r w:rsidRPr="00552A67">
        <w:rPr>
          <w:szCs w:val="21"/>
        </w:rPr>
        <w:t xml:space="preserve">mem_free            mf         MEMORY      &lt;=    YES         YES         </w:t>
      </w:r>
      <w:r w:rsidR="001A3226" w:rsidRPr="00552A67">
        <w:rPr>
          <w:szCs w:val="21"/>
        </w:rPr>
        <w:t>7</w:t>
      </w:r>
      <w:r w:rsidRPr="00552A67">
        <w:rPr>
          <w:szCs w:val="21"/>
        </w:rPr>
        <w:t>00G        0</w:t>
      </w:r>
    </w:p>
    <w:p w:rsidR="00016D95" w:rsidRPr="00552A67" w:rsidRDefault="00016D95" w:rsidP="00016D95">
      <w:pPr>
        <w:rPr>
          <w:szCs w:val="21"/>
        </w:rPr>
      </w:pPr>
      <w:r w:rsidRPr="00552A67">
        <w:rPr>
          <w:szCs w:val="21"/>
        </w:rPr>
        <w:t>gpu                 g           INT         &lt;=    YES         YES        0        10000</w:t>
      </w:r>
    </w:p>
    <w:p w:rsidR="00556E4C" w:rsidRPr="00552A67" w:rsidRDefault="00016D95" w:rsidP="00016D95">
      <w:pPr>
        <w:rPr>
          <w:szCs w:val="21"/>
        </w:rPr>
      </w:pPr>
      <w:r w:rsidRPr="00552A67">
        <w:rPr>
          <w:szCs w:val="21"/>
        </w:rPr>
        <w:t xml:space="preserve">ram_free            ram_free    MEMORY      &lt;=    YES         JOB        </w:t>
      </w:r>
      <w:r w:rsidR="001A3226" w:rsidRPr="00552A67">
        <w:rPr>
          <w:szCs w:val="21"/>
        </w:rPr>
        <w:t>7</w:t>
      </w:r>
      <w:r w:rsidRPr="00552A67">
        <w:rPr>
          <w:szCs w:val="21"/>
        </w:rPr>
        <w:t>00G       0</w:t>
      </w:r>
    </w:p>
    <w:p w:rsidR="00AD5524" w:rsidRDefault="003D701A" w:rsidP="006378A2">
      <w:pPr>
        <w:pStyle w:val="2"/>
      </w:pPr>
      <w:bookmarkStart w:id="183" w:name="_Client_2"/>
      <w:bookmarkStart w:id="184" w:name="_Install_GridEngine_Client"/>
      <w:bookmarkStart w:id="185" w:name="_Toc489368466"/>
      <w:bookmarkEnd w:id="183"/>
      <w:bookmarkEnd w:id="184"/>
      <w:r>
        <w:rPr>
          <w:rFonts w:hint="eastAsia"/>
        </w:rPr>
        <w:t xml:space="preserve">Install GridEngine </w:t>
      </w:r>
      <w:r w:rsidR="00AD5524">
        <w:rPr>
          <w:rFonts w:hint="eastAsia"/>
        </w:rPr>
        <w:t>Client</w:t>
      </w:r>
      <w:bookmarkEnd w:id="185"/>
      <w:del w:id="186" w:author="Zhang.Wenming" w:date="2017-08-01T16:07:00Z">
        <w:r w:rsidDel="007B3A20">
          <w:rPr>
            <w:rFonts w:hint="eastAsia"/>
          </w:rPr>
          <w:delText xml:space="preserve"> node</w:delText>
        </w:r>
      </w:del>
    </w:p>
    <w:p w:rsidR="00CE64CF" w:rsidRDefault="008D0DFA">
      <w:r>
        <w:rPr>
          <w:rFonts w:hint="eastAsia"/>
        </w:rPr>
        <w:t>#</w:t>
      </w:r>
      <w:r w:rsidR="00CE64CF" w:rsidRPr="001B5A6E">
        <w:t>apt-get install gridengine-client gridengine-exec</w:t>
      </w:r>
    </w:p>
    <w:p w:rsidR="00F173B0" w:rsidRPr="00C51AA7" w:rsidRDefault="00417179">
      <w:r>
        <w:rPr>
          <w:rFonts w:hint="eastAsia"/>
        </w:rPr>
        <w:t xml:space="preserve">Set </w:t>
      </w:r>
      <w:r w:rsidR="002F53DC" w:rsidRPr="002F53DC">
        <w:t>SCRL-MARD2-Z820-45.mard2nis</w:t>
      </w:r>
      <w:r>
        <w:rPr>
          <w:rFonts w:hint="eastAsia"/>
        </w:rPr>
        <w:t xml:space="preserve"> as </w:t>
      </w:r>
      <w:r w:rsidR="002F53DC">
        <w:rPr>
          <w:rFonts w:hint="eastAsia"/>
        </w:rPr>
        <w:t>master</w:t>
      </w:r>
      <w:r w:rsidR="00F173B0">
        <w:rPr>
          <w:rFonts w:hint="eastAsia"/>
        </w:rPr>
        <w:t xml:space="preserve"> node</w:t>
      </w:r>
      <w:r>
        <w:rPr>
          <w:rFonts w:hint="eastAsia"/>
        </w:rPr>
        <w:t xml:space="preserve"> when asked</w:t>
      </w:r>
      <w:r w:rsidR="00631367">
        <w:rPr>
          <w:rFonts w:hint="eastAsia"/>
        </w:rPr>
        <w:t>.</w:t>
      </w:r>
    </w:p>
    <w:p w:rsidR="00154EAE" w:rsidRPr="000C76F0" w:rsidRDefault="00135D35">
      <w:pPr>
        <w:pStyle w:val="1"/>
      </w:pPr>
      <w:bookmarkStart w:id="187" w:name="_Toc489368467"/>
      <w:r>
        <w:rPr>
          <w:rFonts w:hint="eastAsia"/>
        </w:rPr>
        <w:t xml:space="preserve">Add new </w:t>
      </w:r>
      <w:ins w:id="188" w:author="Zhang.Wenming" w:date="2017-08-01T16:16:00Z">
        <w:r w:rsidR="00165DB1">
          <w:rPr>
            <w:rFonts w:hint="eastAsia"/>
          </w:rPr>
          <w:t xml:space="preserve">computer </w:t>
        </w:r>
      </w:ins>
      <w:r>
        <w:rPr>
          <w:rFonts w:hint="eastAsia"/>
        </w:rPr>
        <w:t>node or queue</w:t>
      </w:r>
      <w:bookmarkEnd w:id="187"/>
    </w:p>
    <w:p w:rsidR="00154EAE" w:rsidRDefault="00154EAE" w:rsidP="006378A2">
      <w:pPr>
        <w:pStyle w:val="2"/>
      </w:pPr>
      <w:bookmarkStart w:id="189" w:name="_Add_new_node"/>
      <w:bookmarkStart w:id="190" w:name="_Toc489368468"/>
      <w:bookmarkEnd w:id="189"/>
      <w:r>
        <w:rPr>
          <w:rFonts w:hint="eastAsia"/>
        </w:rPr>
        <w:t xml:space="preserve">Add new </w:t>
      </w:r>
      <w:ins w:id="191" w:author="Zhang.Wenming" w:date="2017-08-01T16:11:00Z">
        <w:r w:rsidR="00B304C3" w:rsidRPr="00B304C3">
          <w:rPr>
            <w:rFonts w:hint="eastAsia"/>
          </w:rPr>
          <w:t xml:space="preserve">computer </w:t>
        </w:r>
      </w:ins>
      <w:del w:id="192" w:author="Zhang.Wenming" w:date="2017-08-01T16:11:00Z">
        <w:r w:rsidR="000930A1" w:rsidDel="00B304C3">
          <w:rPr>
            <w:rFonts w:hint="eastAsia"/>
          </w:rPr>
          <w:delText xml:space="preserve">client </w:delText>
        </w:r>
      </w:del>
      <w:r w:rsidR="006A789D">
        <w:rPr>
          <w:rFonts w:hint="eastAsia"/>
        </w:rPr>
        <w:t>node</w:t>
      </w:r>
      <w:bookmarkEnd w:id="190"/>
    </w:p>
    <w:p w:rsidR="009D0247" w:rsidRPr="009D0247" w:rsidRDefault="00872A43" w:rsidP="009D0247">
      <w:r>
        <w:rPr>
          <w:rFonts w:hint="eastAsia"/>
        </w:rPr>
        <w:t xml:space="preserve">Exp: </w:t>
      </w:r>
      <w:r w:rsidR="00C12FE4">
        <w:rPr>
          <w:rFonts w:hint="eastAsia"/>
        </w:rPr>
        <w:t xml:space="preserve">Add new node </w:t>
      </w:r>
      <w:r w:rsidR="00C12FE4">
        <w:t>“</w:t>
      </w:r>
      <w:r w:rsidR="009D0247" w:rsidRPr="00D105E2">
        <w:t>SCRL-MARD2-Z820-4</w:t>
      </w:r>
      <w:r w:rsidR="00C12FE4">
        <w:rPr>
          <w:rFonts w:hint="eastAsia"/>
        </w:rPr>
        <w:t>6</w:t>
      </w:r>
      <w:r w:rsidR="00C12FE4">
        <w:t>”</w:t>
      </w:r>
    </w:p>
    <w:p w:rsidR="00CE64CF" w:rsidRPr="006A789D" w:rsidRDefault="00CE64CF" w:rsidP="00CE64CF">
      <w:pPr>
        <w:rPr>
          <w:b/>
        </w:rPr>
      </w:pPr>
      <w:r w:rsidRPr="006A789D">
        <w:rPr>
          <w:rFonts w:hint="eastAsia"/>
          <w:b/>
        </w:rPr>
        <w:t>Hosts:</w:t>
      </w:r>
    </w:p>
    <w:p w:rsidR="00D5135B" w:rsidRDefault="00D5135B" w:rsidP="00CE64CF">
      <w:r>
        <w:rPr>
          <w:rFonts w:hint="eastAsia"/>
        </w:rPr>
        <w:t xml:space="preserve">Update the new node information to all servers </w:t>
      </w:r>
      <w:r w:rsidRPr="00D105E2">
        <w:t>/etc/hosts</w:t>
      </w:r>
      <w:r>
        <w:rPr>
          <w:rFonts w:hint="eastAsia"/>
        </w:rPr>
        <w:t xml:space="preserve"> file</w:t>
      </w:r>
    </w:p>
    <w:p w:rsidR="006A789D" w:rsidRDefault="006A789D" w:rsidP="00CE64CF">
      <w:r>
        <w:rPr>
          <w:rFonts w:hint="eastAsia"/>
        </w:rPr>
        <w:t xml:space="preserve">#vim </w:t>
      </w:r>
      <w:r w:rsidRPr="00D105E2">
        <w:t>/etc/hosts</w:t>
      </w:r>
    </w:p>
    <w:p w:rsidR="009D0247" w:rsidRPr="00D105E2" w:rsidRDefault="009D0247" w:rsidP="009D0247">
      <w:r w:rsidRPr="00D105E2">
        <w:t>127.0.0.1       localhost.localdomain localhost</w:t>
      </w:r>
    </w:p>
    <w:p w:rsidR="009D0247" w:rsidRPr="00D105E2" w:rsidRDefault="009D0247" w:rsidP="009D0247">
      <w:r w:rsidRPr="00115F5D">
        <w:t>192.168.1.200</w:t>
      </w:r>
      <w:r w:rsidRPr="00D105E2">
        <w:t xml:space="preserve">     SCRL-MARD2-DL580.mard2nis       SCRL-MARD2-DL580</w:t>
      </w:r>
    </w:p>
    <w:p w:rsidR="009D0247" w:rsidRPr="00D105E2" w:rsidRDefault="009D0247" w:rsidP="009D0247">
      <w:r w:rsidRPr="00115F5D">
        <w:lastRenderedPageBreak/>
        <w:t>192.168.1.20</w:t>
      </w:r>
      <w:r>
        <w:rPr>
          <w:rFonts w:hint="eastAsia"/>
        </w:rPr>
        <w:t>1</w:t>
      </w:r>
      <w:r w:rsidRPr="00D105E2">
        <w:t xml:space="preserve">     SCRL-MARD2-Z820-45.mard2nis     SCRL-MARD2-Z820-45</w:t>
      </w:r>
    </w:p>
    <w:p w:rsidR="009D0247" w:rsidRPr="00A16273" w:rsidRDefault="009D0247" w:rsidP="009D0247">
      <w:pPr>
        <w:rPr>
          <w:color w:val="FF0000"/>
          <w:rPrChange w:id="193" w:author="Zhang.Wenming" w:date="2017-08-01T16:12:00Z">
            <w:rPr>
              <w:b/>
              <w:color w:val="FF0000"/>
            </w:rPr>
          </w:rPrChange>
        </w:rPr>
      </w:pPr>
      <w:r w:rsidRPr="00A16273">
        <w:rPr>
          <w:color w:val="FF0000"/>
          <w:rPrChange w:id="194" w:author="Zhang.Wenming" w:date="2017-08-01T16:12:00Z">
            <w:rPr>
              <w:b/>
              <w:color w:val="FF0000"/>
            </w:rPr>
          </w:rPrChange>
        </w:rPr>
        <w:t>192.168.1.20</w:t>
      </w:r>
      <w:r w:rsidRPr="00A16273">
        <w:rPr>
          <w:rFonts w:hint="eastAsia"/>
          <w:color w:val="FF0000"/>
          <w:rPrChange w:id="195" w:author="Zhang.Wenming" w:date="2017-08-01T16:12:00Z">
            <w:rPr>
              <w:rFonts w:hint="eastAsia"/>
              <w:b/>
              <w:color w:val="FF0000"/>
            </w:rPr>
          </w:rPrChange>
        </w:rPr>
        <w:t>2</w:t>
      </w:r>
      <w:r w:rsidRPr="00A16273">
        <w:rPr>
          <w:color w:val="FF0000"/>
          <w:rPrChange w:id="196" w:author="Zhang.Wenming" w:date="2017-08-01T16:12:00Z">
            <w:rPr>
              <w:b/>
              <w:color w:val="FF0000"/>
            </w:rPr>
          </w:rPrChange>
        </w:rPr>
        <w:t xml:space="preserve">     SCRL-MARD2-Z820-46.mard2nis     SCRL-MARD2-Z820-46</w:t>
      </w:r>
    </w:p>
    <w:p w:rsidR="009D0247" w:rsidRDefault="009D0247" w:rsidP="009D0247">
      <w:pPr>
        <w:pStyle w:val="a4"/>
        <w:numPr>
          <w:ilvl w:val="3"/>
          <w:numId w:val="3"/>
        </w:numPr>
        <w:ind w:firstLineChars="0"/>
      </w:pPr>
      <w:r w:rsidRPr="00D105E2">
        <w:t xml:space="preserve">  PowerEdge-C4130.mard2nis        PowerEdge-C4130</w:t>
      </w:r>
    </w:p>
    <w:p w:rsidR="009D0247" w:rsidRPr="00CE64CF" w:rsidRDefault="009D0247" w:rsidP="00CE64CF"/>
    <w:p w:rsidR="009C36C2" w:rsidRDefault="009C36C2" w:rsidP="009C36C2">
      <w:pPr>
        <w:rPr>
          <w:b/>
        </w:rPr>
      </w:pPr>
      <w:r w:rsidRPr="006A789D">
        <w:rPr>
          <w:rFonts w:hint="eastAsia"/>
          <w:b/>
        </w:rPr>
        <w:t>NFS</w:t>
      </w:r>
      <w:r w:rsidR="00295486" w:rsidRPr="006A789D">
        <w:rPr>
          <w:rFonts w:hint="eastAsia"/>
          <w:b/>
        </w:rPr>
        <w:t>:</w:t>
      </w:r>
    </w:p>
    <w:p w:rsidR="00B857C8" w:rsidRPr="00042014" w:rsidRDefault="001C39A9" w:rsidP="00B857C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del w:id="197" w:author="Zhang.Wenming" w:date="2017-08-01T16:28:00Z">
        <w:r w:rsidRPr="00244AA7" w:rsidDel="00244AA7">
          <w:rPr>
            <w:rPrChange w:id="198" w:author="Zhang.Wenming" w:date="2017-08-01T16:27:00Z">
              <w:rPr/>
            </w:rPrChange>
          </w:rPr>
          <w:fldChar w:fldCharType="begin"/>
        </w:r>
        <w:r w:rsidRPr="00244AA7" w:rsidDel="00244AA7">
          <w:rPr>
            <w:rPrChange w:id="199" w:author="Zhang.Wenming" w:date="2017-08-01T16:27:00Z">
              <w:rPr/>
            </w:rPrChange>
          </w:rPr>
          <w:delInstrText xml:space="preserve"> HYPERLINK \l "_Client" </w:delInstrText>
        </w:r>
        <w:r w:rsidRPr="00244AA7" w:rsidDel="00244AA7">
          <w:rPr>
            <w:rPrChange w:id="200" w:author="Zhang.Wenming" w:date="2017-08-01T16:27:00Z">
              <w:rPr/>
            </w:rPrChange>
          </w:rPr>
          <w:fldChar w:fldCharType="separate"/>
        </w:r>
        <w:r w:rsidR="00976970" w:rsidRPr="00244AA7" w:rsidDel="00244AA7">
          <w:rPr>
            <w:rFonts w:ascii="Arial" w:eastAsia="宋体" w:hAnsi="Arial" w:cs="Arial" w:hint="eastAsia"/>
            <w:kern w:val="0"/>
            <w:szCs w:val="21"/>
            <w:rPrChange w:id="201" w:author="Zhang.Wenming" w:date="2017-08-01T16:28:00Z">
              <w:rPr>
                <w:rStyle w:val="a7"/>
                <w:rFonts w:ascii="Arial" w:eastAsia="宋体" w:hAnsi="Arial" w:cs="Arial" w:hint="eastAsia"/>
                <w:kern w:val="0"/>
                <w:szCs w:val="21"/>
              </w:rPr>
            </w:rPrChange>
          </w:rPr>
          <w:delText>In clie</w:delText>
        </w:r>
        <w:r w:rsidR="00976970" w:rsidRPr="00244AA7" w:rsidDel="00244AA7">
          <w:rPr>
            <w:rFonts w:ascii="Arial" w:eastAsia="宋体" w:hAnsi="Arial" w:cs="Arial" w:hint="eastAsia"/>
            <w:kern w:val="0"/>
            <w:szCs w:val="21"/>
            <w:rPrChange w:id="202" w:author="Zhang.Wenming" w:date="2017-08-01T16:28:00Z">
              <w:rPr>
                <w:rStyle w:val="a7"/>
                <w:rFonts w:ascii="Arial" w:eastAsia="宋体" w:hAnsi="Arial" w:cs="Arial" w:hint="eastAsia"/>
                <w:kern w:val="0"/>
                <w:szCs w:val="21"/>
              </w:rPr>
            </w:rPrChange>
          </w:rPr>
          <w:delText>n</w:delText>
        </w:r>
        <w:r w:rsidR="00976970" w:rsidRPr="00244AA7" w:rsidDel="00244AA7">
          <w:rPr>
            <w:rFonts w:ascii="Arial" w:eastAsia="宋体" w:hAnsi="Arial" w:cs="Arial" w:hint="eastAsia"/>
            <w:kern w:val="0"/>
            <w:szCs w:val="21"/>
            <w:rPrChange w:id="203" w:author="Zhang.Wenming" w:date="2017-08-01T16:28:00Z">
              <w:rPr>
                <w:rStyle w:val="a7"/>
                <w:rFonts w:ascii="Arial" w:eastAsia="宋体" w:hAnsi="Arial" w:cs="Arial" w:hint="eastAsia"/>
                <w:kern w:val="0"/>
                <w:szCs w:val="21"/>
              </w:rPr>
            </w:rPrChange>
          </w:rPr>
          <w:delText>t node</w:delText>
        </w:r>
        <w:r w:rsidRPr="00244AA7" w:rsidDel="00244AA7">
          <w:rPr>
            <w:rStyle w:val="a7"/>
            <w:rFonts w:ascii="Arial" w:eastAsia="宋体" w:hAnsi="Arial" w:cs="Arial"/>
            <w:color w:val="auto"/>
            <w:kern w:val="0"/>
            <w:szCs w:val="21"/>
            <w:rPrChange w:id="204" w:author="Zhang.Wenming" w:date="2017-08-01T16:27:00Z">
              <w:rPr>
                <w:rStyle w:val="a7"/>
                <w:rFonts w:ascii="Arial" w:eastAsia="宋体" w:hAnsi="Arial" w:cs="Arial"/>
                <w:kern w:val="0"/>
                <w:szCs w:val="21"/>
              </w:rPr>
            </w:rPrChange>
          </w:rPr>
          <w:fldChar w:fldCharType="end"/>
        </w:r>
      </w:del>
      <w:ins w:id="205" w:author="Zhang.Wenming" w:date="2017-08-01T16:28:00Z">
        <w:r w:rsidR="00244AA7" w:rsidRPr="00244AA7">
          <w:rPr>
            <w:rFonts w:ascii="Arial" w:eastAsia="宋体" w:hAnsi="Arial" w:cs="Arial" w:hint="eastAsia"/>
            <w:kern w:val="0"/>
            <w:szCs w:val="21"/>
            <w:rPrChange w:id="206" w:author="Zhang.Wenming" w:date="2017-08-01T16:28:00Z">
              <w:rPr>
                <w:rStyle w:val="a7"/>
                <w:rFonts w:ascii="Arial" w:eastAsia="宋体" w:hAnsi="Arial" w:cs="Arial" w:hint="eastAsia"/>
                <w:kern w:val="0"/>
                <w:szCs w:val="21"/>
              </w:rPr>
            </w:rPrChange>
          </w:rPr>
          <w:t>In client node</w:t>
        </w:r>
      </w:ins>
      <w:ins w:id="207" w:author="Zhang.Wenming" w:date="2017-08-01T16:27:00Z">
        <w:r w:rsidR="000B2E4E" w:rsidRPr="00244AA7">
          <w:rPr>
            <w:rStyle w:val="a7"/>
            <w:rFonts w:ascii="Arial" w:eastAsia="宋体" w:hAnsi="Arial" w:cs="Arial" w:hint="eastAsia"/>
            <w:color w:val="auto"/>
            <w:kern w:val="0"/>
            <w:szCs w:val="21"/>
            <w:rPrChange w:id="208" w:author="Zhang.Wenming" w:date="2017-08-01T16:27:00Z">
              <w:rPr>
                <w:rStyle w:val="a7"/>
                <w:rFonts w:ascii="Arial" w:eastAsia="宋体" w:hAnsi="Arial" w:cs="Arial" w:hint="eastAsia"/>
                <w:kern w:val="0"/>
                <w:szCs w:val="21"/>
              </w:rPr>
            </w:rPrChange>
          </w:rPr>
          <w:t xml:space="preserve"> </w:t>
        </w:r>
        <w:r w:rsidR="000B2E4E" w:rsidRPr="00244AA7">
          <w:rPr>
            <w:rPrChange w:id="209" w:author="Zhang.Wenming" w:date="2017-08-01T16:27:00Z">
              <w:rPr>
                <w:color w:val="FF0000"/>
              </w:rPr>
            </w:rPrChange>
          </w:rPr>
          <w:t>SCRL-MARD2-Z820-46</w:t>
        </w:r>
        <w:r w:rsidR="000B2E4E">
          <w:rPr>
            <w:rFonts w:hint="eastAsia"/>
            <w:color w:val="FF0000"/>
          </w:rPr>
          <w:t xml:space="preserve"> </w:t>
        </w:r>
        <w:r w:rsidR="00244AA7">
          <w:fldChar w:fldCharType="begin"/>
        </w:r>
        <w:r w:rsidR="00244AA7">
          <w:instrText xml:space="preserve"> HYPERLINK  \l "_Install_NIS_Client" </w:instrText>
        </w:r>
        <w:r w:rsidR="00244AA7">
          <w:fldChar w:fldCharType="separate"/>
        </w:r>
        <w:r w:rsidR="000B2E4E" w:rsidRPr="00244AA7">
          <w:rPr>
            <w:rStyle w:val="a7"/>
            <w:rFonts w:hint="eastAsia"/>
          </w:rPr>
          <w:t>Install NFS Client</w:t>
        </w:r>
        <w:r w:rsidR="00244AA7">
          <w:fldChar w:fldCharType="end"/>
        </w:r>
      </w:ins>
      <w:ins w:id="210" w:author="Zhang.Wenming" w:date="2017-08-01T16:28:00Z">
        <w:r w:rsidR="00DB46A7">
          <w:rPr>
            <w:rFonts w:hint="eastAsia"/>
          </w:rPr>
          <w:t>.</w:t>
        </w:r>
      </w:ins>
    </w:p>
    <w:p w:rsidR="00B857C8" w:rsidRPr="00552A67" w:rsidRDefault="00B857C8" w:rsidP="00B857C8">
      <w:pPr>
        <w:widowControl/>
        <w:shd w:val="clear" w:color="auto" w:fill="FFFFFF"/>
        <w:rPr>
          <w:szCs w:val="21"/>
        </w:rPr>
      </w:pPr>
      <w:r w:rsidRPr="00552A67">
        <w:rPr>
          <w:szCs w:val="21"/>
        </w:rPr>
        <w:t>#mkdir /home/nisuser</w:t>
      </w:r>
    </w:p>
    <w:p w:rsidR="00B857C8" w:rsidRPr="00552A67" w:rsidRDefault="00B857C8" w:rsidP="00B857C8">
      <w:pPr>
        <w:rPr>
          <w:szCs w:val="21"/>
        </w:rPr>
      </w:pPr>
      <w:r w:rsidRPr="00552A67">
        <w:rPr>
          <w:szCs w:val="21"/>
        </w:rPr>
        <w:t>#chown nisuser:mard2 /home/nisuser</w:t>
      </w:r>
    </w:p>
    <w:p w:rsidR="00B857C8" w:rsidRPr="00552A67" w:rsidRDefault="00B857C8" w:rsidP="00B857C8">
      <w:pPr>
        <w:rPr>
          <w:szCs w:val="21"/>
        </w:rPr>
      </w:pPr>
      <w:r w:rsidRPr="00552A67">
        <w:rPr>
          <w:szCs w:val="21"/>
        </w:rPr>
        <w:t>#mount -t nfs 192.168.1.201: /home/nisuser /home/nisuser</w:t>
      </w:r>
      <w:r w:rsidR="00872A43">
        <w:rPr>
          <w:rFonts w:hint="eastAsia"/>
          <w:szCs w:val="21"/>
        </w:rPr>
        <w:t xml:space="preserve"> (</w:t>
      </w:r>
      <w:r w:rsidR="004D270D">
        <w:rPr>
          <w:rFonts w:hint="eastAsia"/>
          <w:szCs w:val="21"/>
        </w:rPr>
        <w:t>adding into file</w:t>
      </w:r>
      <w:r w:rsidR="00872A43">
        <w:rPr>
          <w:rFonts w:hint="eastAsia"/>
          <w:szCs w:val="21"/>
        </w:rPr>
        <w:t>/etc/rc.local)</w:t>
      </w:r>
    </w:p>
    <w:p w:rsidR="00D012FF" w:rsidRPr="00552A67" w:rsidRDefault="00D012FF" w:rsidP="009C36C2">
      <w:pPr>
        <w:rPr>
          <w:b/>
          <w:szCs w:val="21"/>
        </w:rPr>
      </w:pPr>
    </w:p>
    <w:p w:rsidR="009C36C2" w:rsidRPr="00552A67" w:rsidRDefault="009C36C2" w:rsidP="009C36C2">
      <w:pPr>
        <w:rPr>
          <w:b/>
          <w:szCs w:val="21"/>
        </w:rPr>
      </w:pPr>
      <w:r w:rsidRPr="00552A67">
        <w:rPr>
          <w:b/>
          <w:szCs w:val="21"/>
        </w:rPr>
        <w:t>NIS</w:t>
      </w:r>
      <w:r w:rsidR="00295486" w:rsidRPr="00552A67">
        <w:rPr>
          <w:b/>
          <w:szCs w:val="21"/>
        </w:rPr>
        <w:t>:</w:t>
      </w:r>
    </w:p>
    <w:p w:rsidR="00F645A5" w:rsidRPr="00042014" w:rsidRDefault="001C39A9" w:rsidP="00552A67">
      <w:pPr>
        <w:pStyle w:val="a4"/>
        <w:numPr>
          <w:ilvl w:val="0"/>
          <w:numId w:val="15"/>
        </w:numPr>
        <w:ind w:firstLineChars="0"/>
      </w:pPr>
      <w:hyperlink w:anchor="_Client_1" w:history="1">
        <w:r w:rsidR="0015151B" w:rsidRPr="00552A67">
          <w:rPr>
            <w:rStyle w:val="a7"/>
            <w:szCs w:val="21"/>
          </w:rPr>
          <w:t xml:space="preserve">Install </w:t>
        </w:r>
        <w:r w:rsidR="00B857C8" w:rsidRPr="00552A67">
          <w:rPr>
            <w:rStyle w:val="a7"/>
            <w:szCs w:val="21"/>
          </w:rPr>
          <w:t>NIS client</w:t>
        </w:r>
      </w:hyperlink>
      <w:r w:rsidR="00B93A49">
        <w:rPr>
          <w:rFonts w:hint="eastAsia"/>
          <w:szCs w:val="21"/>
        </w:rPr>
        <w:t>.</w:t>
      </w:r>
    </w:p>
    <w:p w:rsidR="00452BFE" w:rsidRPr="00552A67" w:rsidRDefault="00D40C38" w:rsidP="00552A67">
      <w:pPr>
        <w:pStyle w:val="a4"/>
        <w:numPr>
          <w:ilvl w:val="0"/>
          <w:numId w:val="15"/>
        </w:numPr>
        <w:ind w:firstLineChars="0"/>
        <w:rPr>
          <w:szCs w:val="21"/>
        </w:rPr>
      </w:pPr>
      <w:r w:rsidRPr="00552A67">
        <w:rPr>
          <w:szCs w:val="21"/>
        </w:rPr>
        <w:t xml:space="preserve">In </w:t>
      </w:r>
      <w:r w:rsidR="00B857C8" w:rsidRPr="00552A67">
        <w:rPr>
          <w:szCs w:val="21"/>
        </w:rPr>
        <w:t>NIS master</w:t>
      </w:r>
      <w:r w:rsidR="00692C55" w:rsidRPr="00552A67">
        <w:rPr>
          <w:szCs w:val="21"/>
        </w:rPr>
        <w:t xml:space="preserve"> </w:t>
      </w:r>
      <w:ins w:id="211" w:author="Zhang.Wenming" w:date="2017-08-01T16:28:00Z">
        <w:r w:rsidR="009235ED">
          <w:rPr>
            <w:rFonts w:hint="eastAsia"/>
            <w:szCs w:val="21"/>
          </w:rPr>
          <w:t>node</w:t>
        </w:r>
        <w:r w:rsidR="00D1243D">
          <w:rPr>
            <w:rFonts w:hint="eastAsia"/>
            <w:szCs w:val="21"/>
          </w:rPr>
          <w:t xml:space="preserve">: </w:t>
        </w:r>
      </w:ins>
      <w:r w:rsidR="008B7675">
        <w:rPr>
          <w:rFonts w:hint="eastAsia"/>
          <w:szCs w:val="21"/>
        </w:rPr>
        <w:t>update</w:t>
      </w:r>
      <w:r w:rsidR="00692C55" w:rsidRPr="00552A67">
        <w:rPr>
          <w:szCs w:val="21"/>
        </w:rPr>
        <w:t xml:space="preserve"> the database</w:t>
      </w:r>
      <w:r w:rsidR="00B857C8" w:rsidRPr="00552A67">
        <w:rPr>
          <w:rFonts w:hint="eastAsia"/>
          <w:szCs w:val="21"/>
        </w:rPr>
        <w:t>，</w:t>
      </w:r>
      <w:r w:rsidR="00924820" w:rsidRPr="00552A67">
        <w:rPr>
          <w:szCs w:val="21"/>
        </w:rPr>
        <w:t>add all NIS node to NIS database</w:t>
      </w:r>
    </w:p>
    <w:p w:rsidR="00B857C8" w:rsidRDefault="00B857C8" w:rsidP="00BB64BD">
      <w:r w:rsidRPr="00552A67">
        <w:t xml:space="preserve">#/usr/lib/yp/ypinit </w:t>
      </w:r>
      <w:r w:rsidR="00976970">
        <w:t>–</w:t>
      </w:r>
      <w:r w:rsidRPr="00552A67">
        <w:t>m</w:t>
      </w:r>
    </w:p>
    <w:p w:rsidR="00976970" w:rsidRPr="00552A67" w:rsidRDefault="00976970" w:rsidP="009C36C2">
      <w:pPr>
        <w:rPr>
          <w:szCs w:val="21"/>
        </w:rPr>
      </w:pPr>
    </w:p>
    <w:p w:rsidR="009C36C2" w:rsidRPr="00552A67" w:rsidRDefault="009C36C2" w:rsidP="009C36C2">
      <w:pPr>
        <w:rPr>
          <w:b/>
          <w:szCs w:val="21"/>
        </w:rPr>
      </w:pPr>
      <w:r w:rsidRPr="00552A67">
        <w:rPr>
          <w:b/>
          <w:szCs w:val="21"/>
        </w:rPr>
        <w:t>Gridengine</w:t>
      </w:r>
      <w:r w:rsidR="00295486" w:rsidRPr="00552A67">
        <w:rPr>
          <w:b/>
          <w:szCs w:val="21"/>
        </w:rPr>
        <w:t>:</w:t>
      </w:r>
    </w:p>
    <w:p w:rsidR="00470D81" w:rsidRDefault="003B42EE" w:rsidP="00552A67">
      <w:pPr>
        <w:pStyle w:val="a4"/>
        <w:numPr>
          <w:ilvl w:val="0"/>
          <w:numId w:val="14"/>
        </w:numPr>
        <w:ind w:firstLineChars="0"/>
        <w:rPr>
          <w:szCs w:val="21"/>
        </w:rPr>
      </w:pPr>
      <w:ins w:id="212" w:author="Zhang.Wenming" w:date="2017-08-01T16:26:00Z">
        <w:r>
          <w:rPr>
            <w:szCs w:val="21"/>
          </w:rPr>
          <w:fldChar w:fldCharType="begin"/>
        </w:r>
        <w:r>
          <w:rPr>
            <w:szCs w:val="21"/>
          </w:rPr>
          <w:instrText xml:space="preserve"> HYPERLINK  \l "_Install_GridEngine_Client" </w:instrText>
        </w:r>
        <w:r>
          <w:rPr>
            <w:szCs w:val="21"/>
          </w:rPr>
        </w:r>
        <w:r>
          <w:rPr>
            <w:szCs w:val="21"/>
          </w:rPr>
          <w:fldChar w:fldCharType="separate"/>
        </w:r>
        <w:r w:rsidR="004E2FFC" w:rsidRPr="003B42EE">
          <w:rPr>
            <w:rStyle w:val="a7"/>
            <w:rFonts w:hint="eastAsia"/>
            <w:szCs w:val="21"/>
            <w:rPrChange w:id="213" w:author="Zhang.Wenming" w:date="2017-08-01T16:26:00Z">
              <w:rPr>
                <w:rStyle w:val="a7"/>
                <w:rFonts w:hint="eastAsia"/>
                <w:szCs w:val="21"/>
              </w:rPr>
            </w:rPrChange>
          </w:rPr>
          <w:t>I</w:t>
        </w:r>
        <w:r w:rsidR="00470D81" w:rsidRPr="003B42EE">
          <w:rPr>
            <w:rStyle w:val="a7"/>
            <w:rFonts w:hint="eastAsia"/>
            <w:szCs w:val="21"/>
            <w:rPrChange w:id="214" w:author="Zhang.Wenming" w:date="2017-08-01T16:26:00Z">
              <w:rPr>
                <w:rStyle w:val="a7"/>
                <w:rFonts w:hint="eastAsia"/>
                <w:szCs w:val="21"/>
              </w:rPr>
            </w:rPrChange>
          </w:rPr>
          <w:t>nstall GridEngine</w:t>
        </w:r>
        <w:r w:rsidR="00C4737D" w:rsidRPr="003B42EE">
          <w:rPr>
            <w:rStyle w:val="a7"/>
            <w:rFonts w:hint="eastAsia"/>
            <w:szCs w:val="21"/>
          </w:rPr>
          <w:t xml:space="preserve"> client</w:t>
        </w:r>
        <w:r>
          <w:rPr>
            <w:szCs w:val="21"/>
          </w:rPr>
          <w:fldChar w:fldCharType="end"/>
        </w:r>
      </w:ins>
      <w:del w:id="215" w:author="Zhang.Wenming" w:date="2017-08-01T16:12:00Z">
        <w:r w:rsidR="00C4737D" w:rsidDel="00E13CFF">
          <w:rPr>
            <w:rStyle w:val="a7"/>
            <w:rFonts w:hint="eastAsia"/>
            <w:szCs w:val="21"/>
          </w:rPr>
          <w:delText xml:space="preserve"> node</w:delText>
        </w:r>
      </w:del>
      <w:del w:id="216" w:author="Zhang.Wenming" w:date="2017-08-01T16:13:00Z">
        <w:r w:rsidR="00B93A49" w:rsidDel="00566057">
          <w:rPr>
            <w:rFonts w:hint="eastAsia"/>
            <w:szCs w:val="21"/>
          </w:rPr>
          <w:delText>.</w:delText>
        </w:r>
      </w:del>
      <w:ins w:id="217" w:author="Zhang.Wenming" w:date="2017-08-01T16:13:00Z">
        <w:r w:rsidR="00566057">
          <w:rPr>
            <w:rFonts w:hint="eastAsia"/>
            <w:szCs w:val="21"/>
          </w:rPr>
          <w:t xml:space="preserve"> </w:t>
        </w:r>
      </w:ins>
      <w:ins w:id="218" w:author="Zhang.Wenming" w:date="2017-08-01T16:12:00Z">
        <w:r w:rsidR="00566057">
          <w:rPr>
            <w:rFonts w:hint="eastAsia"/>
            <w:szCs w:val="21"/>
          </w:rPr>
          <w:t xml:space="preserve">in </w:t>
        </w:r>
      </w:ins>
      <w:ins w:id="219" w:author="Zhang.Wenming" w:date="2017-08-01T16:13:00Z">
        <w:r w:rsidR="00566057">
          <w:rPr>
            <w:rFonts w:hint="eastAsia"/>
            <w:szCs w:val="21"/>
          </w:rPr>
          <w:t>new node</w:t>
        </w:r>
        <w:r w:rsidR="00566057" w:rsidRPr="00664CF0">
          <w:rPr>
            <w:rFonts w:hint="eastAsia"/>
            <w:szCs w:val="21"/>
            <w:rPrChange w:id="220" w:author="Zhang.Wenming" w:date="2017-08-01T16:13:00Z">
              <w:rPr>
                <w:rFonts w:hint="eastAsia"/>
                <w:szCs w:val="21"/>
              </w:rPr>
            </w:rPrChange>
          </w:rPr>
          <w:t>(</w:t>
        </w:r>
        <w:r w:rsidR="00566057" w:rsidRPr="00664CF0">
          <w:rPr>
            <w:rPrChange w:id="221" w:author="Zhang.Wenming" w:date="2017-08-01T16:13:00Z">
              <w:rPr>
                <w:color w:val="FF0000"/>
              </w:rPr>
            </w:rPrChange>
          </w:rPr>
          <w:t>SCRL-MARD2-Z820-46</w:t>
        </w:r>
        <w:r w:rsidR="00566057" w:rsidRPr="00664CF0">
          <w:rPr>
            <w:rFonts w:hint="eastAsia"/>
            <w:szCs w:val="21"/>
            <w:rPrChange w:id="222" w:author="Zhang.Wenming" w:date="2017-08-01T16:13:00Z">
              <w:rPr>
                <w:rFonts w:hint="eastAsia"/>
                <w:szCs w:val="21"/>
              </w:rPr>
            </w:rPrChange>
          </w:rPr>
          <w:t>)</w:t>
        </w:r>
      </w:ins>
    </w:p>
    <w:p w:rsidR="00981324" w:rsidRDefault="007C69D6" w:rsidP="00764E20">
      <w:pPr>
        <w:pStyle w:val="a4"/>
        <w:numPr>
          <w:ilvl w:val="0"/>
          <w:numId w:val="14"/>
        </w:numPr>
        <w:ind w:firstLineChars="0"/>
        <w:rPr>
          <w:ins w:id="223" w:author="Zhang.Wenming" w:date="2017-08-01T16:12:00Z"/>
          <w:rFonts w:hint="eastAsia"/>
          <w:szCs w:val="21"/>
        </w:rPr>
      </w:pPr>
      <w:r w:rsidRPr="00764E20">
        <w:rPr>
          <w:szCs w:val="21"/>
        </w:rPr>
        <w:t>In master node</w:t>
      </w:r>
      <w:r w:rsidR="00C4737D" w:rsidRPr="00764E20">
        <w:rPr>
          <w:rFonts w:hint="eastAsia"/>
          <w:szCs w:val="21"/>
        </w:rPr>
        <w:t xml:space="preserve"> (</w:t>
      </w:r>
      <w:ins w:id="224" w:author="Zhang.Wenming" w:date="2017-08-01T16:12:00Z">
        <w:r w:rsidR="00860543" w:rsidRPr="00D105E2">
          <w:t>SCRL-MARD2-Z820-45</w:t>
        </w:r>
      </w:ins>
      <w:del w:id="225" w:author="Zhang.Wenming" w:date="2017-08-01T16:12:00Z">
        <w:r w:rsidR="00C4737D" w:rsidRPr="00764E20" w:rsidDel="00860543">
          <w:rPr>
            <w:rFonts w:hint="eastAsia"/>
            <w:szCs w:val="21"/>
          </w:rPr>
          <w:delText>45</w:delText>
        </w:r>
      </w:del>
      <w:r w:rsidR="00C4737D" w:rsidRPr="00764E20">
        <w:rPr>
          <w:rFonts w:hint="eastAsia"/>
          <w:szCs w:val="21"/>
        </w:rPr>
        <w:t>)</w:t>
      </w:r>
      <w:ins w:id="226" w:author="Zhang.Wenming" w:date="2017-08-01T16:12:00Z">
        <w:r w:rsidR="00981324">
          <w:rPr>
            <w:rFonts w:hint="eastAsia"/>
            <w:szCs w:val="21"/>
          </w:rPr>
          <w:t>:</w:t>
        </w:r>
      </w:ins>
    </w:p>
    <w:p w:rsidR="00470D81" w:rsidRDefault="00764E20" w:rsidP="00981324">
      <w:pPr>
        <w:rPr>
          <w:ins w:id="227" w:author="Zhang.Wenming" w:date="2017-08-01T16:13:00Z"/>
          <w:rFonts w:hint="eastAsia"/>
        </w:rPr>
        <w:pPrChange w:id="228" w:author="Zhang.Wenming" w:date="2017-08-01T16:12:00Z">
          <w:pPr>
            <w:pStyle w:val="a4"/>
            <w:numPr>
              <w:numId w:val="14"/>
            </w:numPr>
            <w:ind w:left="360" w:firstLineChars="0" w:hanging="360"/>
          </w:pPr>
        </w:pPrChange>
      </w:pPr>
      <w:ins w:id="229" w:author="Zhang.Wenming" w:date="2017-08-01T16:14:00Z">
        <w:del w:id="230" w:author="Zhang.Wenming" w:date="2017-08-01T16:12:00Z">
          <w:r w:rsidRPr="00E35BAC" w:rsidDel="00860543">
            <w:rPr>
              <w:rFonts w:hint="eastAsia"/>
              <w:szCs w:val="21"/>
              <w:rPrChange w:id="231" w:author="Zhang.Wenming" w:date="2017-08-01T16:15:00Z">
                <w:rPr>
                  <w:rFonts w:hint="eastAsia"/>
                  <w:szCs w:val="21"/>
                </w:rPr>
              </w:rPrChange>
            </w:rPr>
            <w:delText xml:space="preserve">, </w:delText>
          </w:r>
        </w:del>
      </w:ins>
      <w:ins w:id="232" w:author="Zhang.Wenming" w:date="2017-08-01T16:15:00Z">
        <w:r w:rsidR="00E35BAC">
          <w:rPr>
            <w:rFonts w:hint="eastAsia"/>
            <w:szCs w:val="21"/>
          </w:rPr>
          <w:t>A</w:t>
        </w:r>
      </w:ins>
      <w:ins w:id="233" w:author="Zhang.Wenming" w:date="2017-08-01T16:14:00Z">
        <w:r w:rsidR="007C69D6" w:rsidRPr="00E35BAC">
          <w:rPr>
            <w:rPrChange w:id="234" w:author="Zhang.Wenming" w:date="2017-08-01T16:15:00Z">
              <w:rPr>
                <w:rStyle w:val="a7"/>
              </w:rPr>
            </w:rPrChange>
          </w:rPr>
          <w:t>dd execute node to host l</w:t>
        </w:r>
        <w:r w:rsidR="007C69D6" w:rsidRPr="00E35BAC">
          <w:rPr>
            <w:rPrChange w:id="235" w:author="Zhang.Wenming" w:date="2017-08-01T16:15:00Z">
              <w:rPr>
                <w:rStyle w:val="a7"/>
              </w:rPr>
            </w:rPrChange>
          </w:rPr>
          <w:t>i</w:t>
        </w:r>
        <w:r w:rsidR="007C69D6" w:rsidRPr="00E35BAC">
          <w:rPr>
            <w:rPrChange w:id="236" w:author="Zhang.Wenming" w:date="2017-08-01T16:15:00Z">
              <w:rPr>
                <w:rStyle w:val="a7"/>
              </w:rPr>
            </w:rPrChange>
          </w:rPr>
          <w:t>st, submit list, execute list</w:t>
        </w:r>
        <w:r w:rsidR="00E35BAC">
          <w:rPr>
            <w:rPrChange w:id="237" w:author="Zhang.Wenming" w:date="2017-08-01T16:15:00Z">
              <w:rPr/>
            </w:rPrChange>
          </w:rPr>
          <w:t>:</w:t>
        </w:r>
      </w:ins>
    </w:p>
    <w:p w:rsidR="00354A4A" w:rsidRPr="00954C13" w:rsidRDefault="00354A4A" w:rsidP="00354A4A">
      <w:pPr>
        <w:rPr>
          <w:ins w:id="238" w:author="Zhang.Wenming" w:date="2017-08-01T16:14:00Z"/>
          <w:szCs w:val="21"/>
          <w:rPrChange w:id="239" w:author="Zhang.Wenming" w:date="2017-08-01T16:14:00Z">
            <w:rPr>
              <w:ins w:id="240" w:author="Zhang.Wenming" w:date="2017-08-01T16:14:00Z"/>
              <w:szCs w:val="21"/>
            </w:rPr>
          </w:rPrChange>
        </w:rPr>
      </w:pPr>
      <w:ins w:id="241" w:author="Zhang.Wenming" w:date="2017-08-01T16:14:00Z">
        <w:r w:rsidRPr="00954C13">
          <w:rPr>
            <w:szCs w:val="21"/>
            <w:rPrChange w:id="242" w:author="Zhang.Wenming" w:date="2017-08-01T16:14:00Z">
              <w:rPr>
                <w:szCs w:val="21"/>
              </w:rPr>
            </w:rPrChange>
          </w:rPr>
          <w:t xml:space="preserve">#qconf -ah </w:t>
        </w:r>
        <w:r w:rsidR="004D20A4" w:rsidRPr="00954C13">
          <w:rPr>
            <w:rPrChange w:id="243" w:author="Zhang.Wenming" w:date="2017-08-01T16:14:00Z">
              <w:rPr>
                <w:color w:val="FF0000"/>
              </w:rPr>
            </w:rPrChange>
          </w:rPr>
          <w:t>SCRL-MARD2-Z820-46.mard2nis</w:t>
        </w:r>
      </w:ins>
    </w:p>
    <w:p w:rsidR="00354A4A" w:rsidRPr="00954C13" w:rsidRDefault="00354A4A" w:rsidP="00354A4A">
      <w:pPr>
        <w:rPr>
          <w:ins w:id="244" w:author="Zhang.Wenming" w:date="2017-08-01T16:14:00Z"/>
          <w:szCs w:val="21"/>
          <w:rPrChange w:id="245" w:author="Zhang.Wenming" w:date="2017-08-01T16:14:00Z">
            <w:rPr>
              <w:ins w:id="246" w:author="Zhang.Wenming" w:date="2017-08-01T16:14:00Z"/>
              <w:szCs w:val="21"/>
            </w:rPr>
          </w:rPrChange>
        </w:rPr>
      </w:pPr>
      <w:ins w:id="247" w:author="Zhang.Wenming" w:date="2017-08-01T16:14:00Z">
        <w:r w:rsidRPr="00954C13">
          <w:rPr>
            <w:szCs w:val="21"/>
            <w:rPrChange w:id="248" w:author="Zhang.Wenming" w:date="2017-08-01T16:14:00Z">
              <w:rPr>
                <w:szCs w:val="21"/>
              </w:rPr>
            </w:rPrChange>
          </w:rPr>
          <w:t xml:space="preserve">#qconf -as </w:t>
        </w:r>
        <w:r w:rsidR="004D20A4" w:rsidRPr="00954C13">
          <w:rPr>
            <w:rPrChange w:id="249" w:author="Zhang.Wenming" w:date="2017-08-01T16:14:00Z">
              <w:rPr>
                <w:color w:val="FF0000"/>
              </w:rPr>
            </w:rPrChange>
          </w:rPr>
          <w:t>SCRL-MARD2-Z820-46.mard2nis</w:t>
        </w:r>
      </w:ins>
    </w:p>
    <w:p w:rsidR="00354A4A" w:rsidRPr="00954C13" w:rsidRDefault="00354A4A" w:rsidP="00354A4A">
      <w:pPr>
        <w:rPr>
          <w:ins w:id="250" w:author="Zhang.Wenming" w:date="2017-08-01T16:14:00Z"/>
          <w:szCs w:val="21"/>
          <w:rPrChange w:id="251" w:author="Zhang.Wenming" w:date="2017-08-01T16:14:00Z">
            <w:rPr>
              <w:ins w:id="252" w:author="Zhang.Wenming" w:date="2017-08-01T16:14:00Z"/>
              <w:szCs w:val="21"/>
            </w:rPr>
          </w:rPrChange>
        </w:rPr>
      </w:pPr>
      <w:ins w:id="253" w:author="Zhang.Wenming" w:date="2017-08-01T16:14:00Z">
        <w:r w:rsidRPr="00954C13">
          <w:rPr>
            <w:szCs w:val="21"/>
            <w:rPrChange w:id="254" w:author="Zhang.Wenming" w:date="2017-08-01T16:14:00Z">
              <w:rPr>
                <w:szCs w:val="21"/>
              </w:rPr>
            </w:rPrChange>
          </w:rPr>
          <w:t xml:space="preserve">#qconf -ae </w:t>
        </w:r>
        <w:r w:rsidR="004D20A4" w:rsidRPr="00954C13">
          <w:rPr>
            <w:rPrChange w:id="255" w:author="Zhang.Wenming" w:date="2017-08-01T16:14:00Z">
              <w:rPr>
                <w:color w:val="FF0000"/>
              </w:rPr>
            </w:rPrChange>
          </w:rPr>
          <w:t>SCRL-MARD2-Z820-46.mard2nis</w:t>
        </w:r>
      </w:ins>
    </w:p>
    <w:p w:rsidR="00354A4A" w:rsidRPr="00981324" w:rsidRDefault="00354A4A" w:rsidP="00981324">
      <w:pPr>
        <w:rPr>
          <w:szCs w:val="21"/>
          <w:rPrChange w:id="256" w:author="Zhang.Wenming" w:date="2017-08-01T16:12:00Z">
            <w:rPr>
              <w:szCs w:val="21"/>
            </w:rPr>
          </w:rPrChange>
        </w:rPr>
        <w:pPrChange w:id="257" w:author="Zhang.Wenming" w:date="2017-08-01T16:12:00Z">
          <w:pPr>
            <w:pStyle w:val="a4"/>
            <w:numPr>
              <w:numId w:val="14"/>
            </w:numPr>
            <w:ind w:left="360" w:firstLineChars="0" w:hanging="360"/>
          </w:pPr>
        </w:pPrChange>
      </w:pPr>
    </w:p>
    <w:p w:rsidR="00185397" w:rsidRPr="00552A67" w:rsidRDefault="00941814">
      <w:pPr>
        <w:rPr>
          <w:szCs w:val="21"/>
        </w:rPr>
      </w:pPr>
      <w:r w:rsidRPr="00552A67">
        <w:rPr>
          <w:szCs w:val="21"/>
        </w:rPr>
        <w:t xml:space="preserve">Add </w:t>
      </w:r>
      <w:r w:rsidR="00185397" w:rsidRPr="00552A67">
        <w:rPr>
          <w:szCs w:val="21"/>
        </w:rPr>
        <w:t>execute node</w:t>
      </w:r>
      <w:r w:rsidRPr="00552A67">
        <w:rPr>
          <w:szCs w:val="21"/>
        </w:rPr>
        <w:t xml:space="preserve"> to all.q</w:t>
      </w:r>
    </w:p>
    <w:p w:rsidR="00143207" w:rsidRPr="00552A67" w:rsidRDefault="00143207">
      <w:pPr>
        <w:rPr>
          <w:szCs w:val="21"/>
        </w:rPr>
      </w:pPr>
      <w:r w:rsidRPr="00552A67">
        <w:rPr>
          <w:szCs w:val="21"/>
        </w:rPr>
        <w:t>#qconf -mq all.q</w:t>
      </w:r>
    </w:p>
    <w:p w:rsidR="00143207" w:rsidRPr="00BB64BD" w:rsidRDefault="00143207" w:rsidP="00143207">
      <w:pPr>
        <w:rPr>
          <w:szCs w:val="21"/>
        </w:rPr>
      </w:pPr>
      <w:r w:rsidRPr="00552A67">
        <w:rPr>
          <w:szCs w:val="21"/>
        </w:rPr>
        <w:t xml:space="preserve">qname           </w:t>
      </w:r>
      <w:r w:rsidRPr="00BB64BD">
        <w:rPr>
          <w:szCs w:val="21"/>
        </w:rPr>
        <w:t xml:space="preserve">  all.q</w:t>
      </w:r>
    </w:p>
    <w:p w:rsidR="00143207" w:rsidRPr="00BB64BD" w:rsidDel="0013668B" w:rsidRDefault="00143207" w:rsidP="00143207">
      <w:pPr>
        <w:rPr>
          <w:del w:id="258" w:author="Zhang.Wenming" w:date="2017-08-01T16:15:00Z"/>
          <w:szCs w:val="21"/>
        </w:rPr>
      </w:pPr>
      <w:r w:rsidRPr="00BB64BD">
        <w:rPr>
          <w:szCs w:val="21"/>
        </w:rPr>
        <w:t>hostlist             SCRL-MARD2-DL580.mard2nis</w:t>
      </w:r>
      <w:r w:rsidR="001D5436" w:rsidRPr="00BB64BD">
        <w:rPr>
          <w:szCs w:val="21"/>
        </w:rPr>
        <w:t xml:space="preserve"> </w:t>
      </w:r>
      <w:r w:rsidR="001D5436" w:rsidRPr="00BB64BD">
        <w:rPr>
          <w:color w:val="FF0000"/>
          <w:szCs w:val="21"/>
          <w:rPrChange w:id="259" w:author="Zhang.Wenming" w:date="2017-08-01T16:08:00Z">
            <w:rPr>
              <w:b/>
              <w:color w:val="FF0000"/>
              <w:szCs w:val="21"/>
            </w:rPr>
          </w:rPrChange>
        </w:rPr>
        <w:t>SCRL-MARD2-Z820-46.mard2nis</w:t>
      </w:r>
    </w:p>
    <w:p w:rsidR="00143207" w:rsidRPr="00BB64BD" w:rsidRDefault="00143207" w:rsidP="00143207">
      <w:pPr>
        <w:rPr>
          <w:szCs w:val="21"/>
          <w:rPrChange w:id="260" w:author="Zhang.Wenming" w:date="2017-08-01T16:08:00Z">
            <w:rPr>
              <w:szCs w:val="21"/>
            </w:rPr>
          </w:rPrChange>
        </w:rPr>
      </w:pPr>
    </w:p>
    <w:p w:rsidR="00143207" w:rsidRPr="00BB64BD" w:rsidRDefault="00143207" w:rsidP="00143207">
      <w:pPr>
        <w:rPr>
          <w:szCs w:val="21"/>
          <w:rPrChange w:id="261" w:author="Zhang.Wenming" w:date="2017-08-01T16:08:00Z">
            <w:rPr>
              <w:szCs w:val="21"/>
            </w:rPr>
          </w:rPrChange>
        </w:rPr>
      </w:pPr>
      <w:r w:rsidRPr="00BB64BD">
        <w:rPr>
          <w:szCs w:val="21"/>
          <w:rPrChange w:id="262" w:author="Zhang.Wenming" w:date="2017-08-01T16:08:00Z">
            <w:rPr>
              <w:szCs w:val="21"/>
            </w:rPr>
          </w:rPrChange>
        </w:rPr>
        <w:t>pe_list              make smp</w:t>
      </w:r>
    </w:p>
    <w:p w:rsidR="00185397" w:rsidRPr="00BB64BD" w:rsidRDefault="00143207" w:rsidP="00143207">
      <w:pPr>
        <w:rPr>
          <w:szCs w:val="21"/>
          <w:rPrChange w:id="263" w:author="Zhang.Wenming" w:date="2017-08-01T16:08:00Z">
            <w:rPr>
              <w:szCs w:val="21"/>
            </w:rPr>
          </w:rPrChange>
        </w:rPr>
      </w:pPr>
      <w:r w:rsidRPr="00BB64BD">
        <w:rPr>
          <w:szCs w:val="21"/>
          <w:rPrChange w:id="264" w:author="Zhang.Wenming" w:date="2017-08-01T16:08:00Z">
            <w:rPr>
              <w:szCs w:val="21"/>
            </w:rPr>
          </w:rPrChange>
        </w:rPr>
        <w:t xml:space="preserve">slots       </w:t>
      </w:r>
      <w:r w:rsidR="00764E20" w:rsidRPr="00BB64BD">
        <w:rPr>
          <w:rFonts w:hint="eastAsia"/>
          <w:szCs w:val="21"/>
          <w:rPrChange w:id="265" w:author="Zhang.Wenming" w:date="2017-08-01T16:08:00Z">
            <w:rPr>
              <w:rFonts w:hint="eastAsia"/>
              <w:szCs w:val="21"/>
            </w:rPr>
          </w:rPrChange>
        </w:rPr>
        <w:t xml:space="preserve">      </w:t>
      </w:r>
      <w:r w:rsidRPr="00BB64BD">
        <w:rPr>
          <w:szCs w:val="21"/>
          <w:rPrChange w:id="266" w:author="Zhang.Wenming" w:date="2017-08-01T16:08:00Z">
            <w:rPr>
              <w:szCs w:val="21"/>
            </w:rPr>
          </w:rPrChange>
        </w:rPr>
        <w:t>30,[SCRL-MARD2-DL580.mard2nis=80]</w:t>
      </w:r>
      <w:r w:rsidR="001D5436" w:rsidRPr="00BB64BD">
        <w:rPr>
          <w:szCs w:val="21"/>
          <w:rPrChange w:id="267" w:author="Zhang.Wenming" w:date="2017-08-01T16:08:00Z">
            <w:rPr>
              <w:szCs w:val="21"/>
            </w:rPr>
          </w:rPrChange>
        </w:rPr>
        <w:t>, [</w:t>
      </w:r>
      <w:r w:rsidR="001D5436" w:rsidRPr="00BB64BD">
        <w:rPr>
          <w:color w:val="FF0000"/>
          <w:szCs w:val="21"/>
          <w:rPrChange w:id="268" w:author="Zhang.Wenming" w:date="2017-08-01T16:08:00Z">
            <w:rPr>
              <w:b/>
              <w:color w:val="FF0000"/>
              <w:szCs w:val="21"/>
            </w:rPr>
          </w:rPrChange>
        </w:rPr>
        <w:t>SCRL-MARD2-Z820-46.mard2nis=8</w:t>
      </w:r>
      <w:r w:rsidR="001D5436" w:rsidRPr="00BB64BD">
        <w:rPr>
          <w:szCs w:val="21"/>
        </w:rPr>
        <w:t>]</w:t>
      </w:r>
    </w:p>
    <w:p w:rsidR="00741A2F" w:rsidRPr="00BB64BD" w:rsidRDefault="00741A2F" w:rsidP="00143207">
      <w:pPr>
        <w:rPr>
          <w:szCs w:val="21"/>
          <w:rPrChange w:id="269" w:author="Zhang.Wenming" w:date="2017-08-01T16:08:00Z">
            <w:rPr>
              <w:szCs w:val="21"/>
            </w:rPr>
          </w:rPrChange>
        </w:rPr>
      </w:pPr>
    </w:p>
    <w:p w:rsidR="00A95846" w:rsidRPr="00764E20" w:rsidRDefault="00FB64A7">
      <w:pPr>
        <w:rPr>
          <w:b/>
          <w:szCs w:val="21"/>
        </w:rPr>
      </w:pPr>
      <w:r w:rsidRPr="00764E20">
        <w:rPr>
          <w:b/>
          <w:szCs w:val="21"/>
        </w:rPr>
        <w:t xml:space="preserve">Update </w:t>
      </w:r>
      <w:r w:rsidR="006543DA" w:rsidRPr="00764E20">
        <w:rPr>
          <w:rFonts w:hint="eastAsia"/>
          <w:b/>
          <w:szCs w:val="21"/>
        </w:rPr>
        <w:t>G</w:t>
      </w:r>
      <w:r w:rsidR="006543DA" w:rsidRPr="00764E20">
        <w:rPr>
          <w:b/>
          <w:szCs w:val="21"/>
        </w:rPr>
        <w:t>rid</w:t>
      </w:r>
      <w:r w:rsidR="006543DA" w:rsidRPr="00764E20">
        <w:rPr>
          <w:rFonts w:hint="eastAsia"/>
          <w:b/>
          <w:szCs w:val="21"/>
        </w:rPr>
        <w:t>E</w:t>
      </w:r>
      <w:r w:rsidR="006543DA" w:rsidRPr="00764E20">
        <w:rPr>
          <w:b/>
          <w:szCs w:val="21"/>
        </w:rPr>
        <w:t xml:space="preserve">ngine </w:t>
      </w:r>
      <w:r w:rsidR="00741A2F" w:rsidRPr="00764E20">
        <w:rPr>
          <w:b/>
          <w:szCs w:val="21"/>
        </w:rPr>
        <w:t>resources</w:t>
      </w:r>
    </w:p>
    <w:p w:rsidR="00741A2F" w:rsidRPr="00552A67" w:rsidRDefault="00741A2F" w:rsidP="00143207">
      <w:pPr>
        <w:rPr>
          <w:szCs w:val="21"/>
        </w:rPr>
      </w:pPr>
      <w:r w:rsidRPr="00552A67">
        <w:rPr>
          <w:szCs w:val="21"/>
        </w:rPr>
        <w:t>#qconf -mc</w:t>
      </w:r>
    </w:p>
    <w:p w:rsidR="00741A2F" w:rsidRPr="00552A67" w:rsidRDefault="00741A2F" w:rsidP="00741A2F">
      <w:pPr>
        <w:rPr>
          <w:szCs w:val="21"/>
        </w:rPr>
      </w:pPr>
      <w:r w:rsidRPr="00552A67">
        <w:rPr>
          <w:szCs w:val="21"/>
        </w:rPr>
        <w:t>update mem_free and add gpu, ram_free</w:t>
      </w:r>
    </w:p>
    <w:p w:rsidR="00741A2F" w:rsidRPr="00552A67" w:rsidRDefault="00741A2F" w:rsidP="00741A2F">
      <w:pPr>
        <w:rPr>
          <w:szCs w:val="21"/>
        </w:rPr>
      </w:pPr>
      <w:r w:rsidRPr="00552A67">
        <w:rPr>
          <w:szCs w:val="21"/>
        </w:rPr>
        <w:t xml:space="preserve">mem_free            mf         MEMORY      &lt;=    YES         YES         </w:t>
      </w:r>
      <w:r w:rsidRPr="00552A67">
        <w:rPr>
          <w:color w:val="FF0000"/>
          <w:szCs w:val="21"/>
        </w:rPr>
        <w:t xml:space="preserve">900G        </w:t>
      </w:r>
      <w:r w:rsidRPr="00552A67">
        <w:rPr>
          <w:szCs w:val="21"/>
        </w:rPr>
        <w:t>0</w:t>
      </w:r>
    </w:p>
    <w:p w:rsidR="00741A2F" w:rsidRPr="00552A67" w:rsidRDefault="00741A2F" w:rsidP="00741A2F">
      <w:pPr>
        <w:rPr>
          <w:szCs w:val="21"/>
        </w:rPr>
      </w:pPr>
      <w:r w:rsidRPr="00552A67">
        <w:rPr>
          <w:szCs w:val="21"/>
        </w:rPr>
        <w:t>gpu                 g           INT         &lt;=    YES         YES        0        10000</w:t>
      </w:r>
    </w:p>
    <w:p w:rsidR="00741A2F" w:rsidRPr="00552A67" w:rsidRDefault="00741A2F" w:rsidP="00741A2F">
      <w:pPr>
        <w:rPr>
          <w:szCs w:val="21"/>
        </w:rPr>
      </w:pPr>
      <w:r w:rsidRPr="00552A67">
        <w:rPr>
          <w:szCs w:val="21"/>
        </w:rPr>
        <w:t xml:space="preserve">ram_free            ram_free    MEMORY      &lt;=    YES         JOB        </w:t>
      </w:r>
      <w:r w:rsidRPr="00552A67">
        <w:rPr>
          <w:color w:val="FF0000"/>
          <w:szCs w:val="21"/>
        </w:rPr>
        <w:t xml:space="preserve">900G       </w:t>
      </w:r>
      <w:r w:rsidRPr="00552A67">
        <w:rPr>
          <w:szCs w:val="21"/>
        </w:rPr>
        <w:t>0</w:t>
      </w:r>
    </w:p>
    <w:p w:rsidR="00154EAE" w:rsidRDefault="00154EAE" w:rsidP="00BA09C3">
      <w:pPr>
        <w:pStyle w:val="2"/>
      </w:pPr>
      <w:bookmarkStart w:id="270" w:name="_Add_new_queue"/>
      <w:bookmarkStart w:id="271" w:name="_Toc489368469"/>
      <w:bookmarkEnd w:id="270"/>
      <w:r>
        <w:rPr>
          <w:rFonts w:hint="eastAsia"/>
        </w:rPr>
        <w:t>Add new queue</w:t>
      </w:r>
      <w:bookmarkEnd w:id="271"/>
    </w:p>
    <w:p w:rsidR="004E7FDF" w:rsidRPr="004E7FDF" w:rsidRDefault="004E7FDF" w:rsidP="004E7FDF">
      <w:r>
        <w:rPr>
          <w:rFonts w:hint="eastAsia"/>
        </w:rPr>
        <w:t>Using following command to configure your new queue</w:t>
      </w:r>
      <w:r w:rsidR="007440B0">
        <w:rPr>
          <w:rFonts w:hint="eastAsia"/>
        </w:rPr>
        <w:t>.</w:t>
      </w:r>
    </w:p>
    <w:p w:rsidR="003A09EE" w:rsidRDefault="004E7FDF" w:rsidP="003A09EE">
      <w:r>
        <w:rPr>
          <w:rFonts w:hint="eastAsia"/>
        </w:rPr>
        <w:t>#</w:t>
      </w:r>
      <w:r w:rsidR="00641BBA">
        <w:rPr>
          <w:rFonts w:hint="eastAsia"/>
        </w:rPr>
        <w:t>qconf -aq &lt;queue name&gt;</w:t>
      </w:r>
    </w:p>
    <w:p w:rsidR="004E7FDF" w:rsidRPr="00D30C69" w:rsidRDefault="004E7FDF" w:rsidP="004E7FDF">
      <w:pPr>
        <w:rPr>
          <w:color w:val="FF0000"/>
          <w:sz w:val="18"/>
          <w:szCs w:val="18"/>
        </w:rPr>
      </w:pPr>
      <w:r w:rsidRPr="00B15AC8">
        <w:rPr>
          <w:sz w:val="18"/>
          <w:szCs w:val="18"/>
        </w:rPr>
        <w:lastRenderedPageBreak/>
        <w:t xml:space="preserve">qname                 </w:t>
      </w:r>
      <w:r w:rsidRPr="00D30C69">
        <w:rPr>
          <w:color w:val="FF0000"/>
          <w:sz w:val="18"/>
          <w:szCs w:val="18"/>
        </w:rPr>
        <w:t>all.q</w:t>
      </w:r>
    </w:p>
    <w:p w:rsidR="004E7FDF" w:rsidRPr="00D30C69" w:rsidRDefault="004E7FDF" w:rsidP="004E7FDF">
      <w:pPr>
        <w:rPr>
          <w:color w:val="FF0000"/>
          <w:sz w:val="18"/>
          <w:szCs w:val="18"/>
        </w:rPr>
      </w:pPr>
      <w:r w:rsidRPr="00B15AC8">
        <w:rPr>
          <w:sz w:val="18"/>
          <w:szCs w:val="18"/>
        </w:rPr>
        <w:t xml:space="preserve">hostlist        </w:t>
      </w:r>
      <w:r>
        <w:rPr>
          <w:sz w:val="18"/>
          <w:szCs w:val="18"/>
        </w:rPr>
        <w:t xml:space="preserve">      </w:t>
      </w:r>
      <w:r w:rsidRPr="00D30C69">
        <w:rPr>
          <w:color w:val="FF0000"/>
          <w:sz w:val="18"/>
          <w:szCs w:val="18"/>
        </w:rPr>
        <w:t>SCRL-MARD2-DL580.mard2nis</w:t>
      </w:r>
      <w:r w:rsidRPr="00D30C69">
        <w:rPr>
          <w:rFonts w:hint="eastAsia"/>
          <w:color w:val="FF0000"/>
          <w:sz w:val="18"/>
          <w:szCs w:val="18"/>
        </w:rPr>
        <w:t xml:space="preserve"> </w:t>
      </w:r>
      <w:r w:rsidRPr="00764E20">
        <w:rPr>
          <w:color w:val="FF0000"/>
          <w:sz w:val="18"/>
          <w:szCs w:val="18"/>
        </w:rPr>
        <w:t>SCRL-MARD2-Z820-46.mard2nis</w:t>
      </w:r>
    </w:p>
    <w:p w:rsidR="004E7FDF" w:rsidRPr="00B15AC8" w:rsidRDefault="004E7FDF" w:rsidP="004E7FDF">
      <w:pPr>
        <w:rPr>
          <w:sz w:val="18"/>
          <w:szCs w:val="18"/>
        </w:rPr>
      </w:pPr>
    </w:p>
    <w:p w:rsidR="004E7FDF" w:rsidRPr="00D30C69" w:rsidRDefault="004E7FDF" w:rsidP="004E7FDF">
      <w:pPr>
        <w:rPr>
          <w:color w:val="FF0000"/>
          <w:sz w:val="18"/>
          <w:szCs w:val="18"/>
        </w:rPr>
      </w:pPr>
      <w:r w:rsidRPr="00B15AC8">
        <w:rPr>
          <w:sz w:val="18"/>
          <w:szCs w:val="18"/>
        </w:rPr>
        <w:t xml:space="preserve">pe_list               </w:t>
      </w:r>
      <w:r w:rsidRPr="00D30C69">
        <w:rPr>
          <w:color w:val="FF0000"/>
          <w:sz w:val="18"/>
          <w:szCs w:val="18"/>
        </w:rPr>
        <w:t>make smp</w:t>
      </w:r>
    </w:p>
    <w:p w:rsidR="004E7FDF" w:rsidRPr="00C51AA7" w:rsidRDefault="004E7FDF" w:rsidP="003A09EE">
      <w:pPr>
        <w:rPr>
          <w:color w:val="FF0000"/>
          <w:sz w:val="18"/>
          <w:szCs w:val="18"/>
        </w:rPr>
      </w:pPr>
      <w:r w:rsidRPr="00B15AC8">
        <w:rPr>
          <w:sz w:val="18"/>
          <w:szCs w:val="18"/>
        </w:rPr>
        <w:t>slots                 30,</w:t>
      </w:r>
      <w:r w:rsidRPr="00D30C69">
        <w:rPr>
          <w:color w:val="FF0000"/>
          <w:sz w:val="18"/>
          <w:szCs w:val="18"/>
        </w:rPr>
        <w:t>[SCRL-MARD2-DL580.mard2nis=80]</w:t>
      </w:r>
      <w:r w:rsidRPr="00D30C69">
        <w:rPr>
          <w:rFonts w:hint="eastAsia"/>
          <w:color w:val="FF0000"/>
          <w:sz w:val="18"/>
          <w:szCs w:val="18"/>
        </w:rPr>
        <w:t>, [</w:t>
      </w:r>
      <w:r w:rsidRPr="00764E20">
        <w:rPr>
          <w:color w:val="FF0000"/>
          <w:sz w:val="18"/>
          <w:szCs w:val="18"/>
        </w:rPr>
        <w:t>SCRL-MARD2-Z820-46.mard2nis</w:t>
      </w:r>
      <w:r w:rsidRPr="00764E20">
        <w:rPr>
          <w:rFonts w:hint="eastAsia"/>
          <w:color w:val="FF0000"/>
          <w:sz w:val="18"/>
          <w:szCs w:val="18"/>
        </w:rPr>
        <w:t>=8</w:t>
      </w:r>
      <w:r w:rsidRPr="00D30C69">
        <w:rPr>
          <w:rFonts w:hint="eastAsia"/>
          <w:color w:val="FF0000"/>
          <w:sz w:val="18"/>
          <w:szCs w:val="18"/>
        </w:rPr>
        <w:t>]</w:t>
      </w:r>
    </w:p>
    <w:p w:rsidR="002206BF" w:rsidDel="001A586A" w:rsidRDefault="002206BF" w:rsidP="001A586A">
      <w:pPr>
        <w:pStyle w:val="1"/>
        <w:rPr>
          <w:del w:id="272" w:author="Zhang.Wenming" w:date="2017-08-01T16:15:00Z"/>
        </w:rPr>
        <w:pPrChange w:id="273" w:author="Zhang.Wenming" w:date="2017-08-01T16:15:00Z">
          <w:pPr>
            <w:widowControl/>
            <w:jc w:val="left"/>
          </w:pPr>
        </w:pPrChange>
      </w:pPr>
      <w:bookmarkStart w:id="274" w:name="_Toc489020261"/>
      <w:del w:id="275" w:author="Zhang.Wenming" w:date="2017-08-01T16:15:00Z">
        <w:r w:rsidDel="001A586A">
          <w:br w:type="page"/>
        </w:r>
      </w:del>
    </w:p>
    <w:p w:rsidR="00417DC1" w:rsidRDefault="00417DC1" w:rsidP="001A586A">
      <w:pPr>
        <w:pStyle w:val="1"/>
        <w:pPrChange w:id="276" w:author="Zhang.Wenming" w:date="2017-08-01T16:15:00Z">
          <w:pPr>
            <w:pStyle w:val="1"/>
          </w:pPr>
        </w:pPrChange>
      </w:pPr>
      <w:bookmarkStart w:id="277" w:name="_Using_gridengine"/>
      <w:bookmarkStart w:id="278" w:name="_Toc489368470"/>
      <w:bookmarkEnd w:id="277"/>
      <w:r>
        <w:rPr>
          <w:rFonts w:hint="eastAsia"/>
        </w:rPr>
        <w:t xml:space="preserve">Using </w:t>
      </w:r>
      <w:r w:rsidR="006A6470" w:rsidRPr="006A6470">
        <w:t>GridEngine</w:t>
      </w:r>
      <w:bookmarkEnd w:id="278"/>
    </w:p>
    <w:p w:rsidR="007258A7" w:rsidRDefault="007258A7" w:rsidP="00417DC1">
      <w:r>
        <w:rPr>
          <w:rFonts w:hint="eastAsia"/>
        </w:rPr>
        <w:t>Configure the cmd.sh in kaldi project:</w:t>
      </w:r>
    </w:p>
    <w:p w:rsidR="007258A7" w:rsidRDefault="007258A7" w:rsidP="007258A7">
      <w:r>
        <w:t>export train_cmd="queue.pl -q K40.q -l arch=*64 --mem 2G"</w:t>
      </w:r>
    </w:p>
    <w:p w:rsidR="007258A7" w:rsidRDefault="007258A7" w:rsidP="007258A7">
      <w:r>
        <w:t>export decode_cmd="queue.pl -q K40.q -l arch=*64 --mem 2G"</w:t>
      </w:r>
    </w:p>
    <w:p w:rsidR="007258A7" w:rsidRDefault="007258A7" w:rsidP="007258A7">
      <w:r>
        <w:t>export highmem_cmd="queue.pl -q K40.q -l arch=*64 --mem 4G"</w:t>
      </w:r>
    </w:p>
    <w:p w:rsidR="007258A7" w:rsidRDefault="007258A7" w:rsidP="007258A7">
      <w:r>
        <w:t>export mkgraph_cmd="queue.pl -q K40.q -l arch=*64 --mem 4G"</w:t>
      </w:r>
    </w:p>
    <w:p w:rsidR="00154EAE" w:rsidRPr="00BB3013" w:rsidRDefault="00154EAE">
      <w:pPr>
        <w:pStyle w:val="1"/>
      </w:pPr>
      <w:bookmarkStart w:id="279" w:name="_Toc489368471"/>
      <w:r>
        <w:rPr>
          <w:rFonts w:hint="eastAsia"/>
        </w:rPr>
        <w:t>Useful command</w:t>
      </w:r>
      <w:bookmarkEnd w:id="274"/>
      <w:bookmarkEnd w:id="279"/>
    </w:p>
    <w:p w:rsidR="003F48D7" w:rsidRDefault="003F48D7" w:rsidP="003F48D7">
      <w:r>
        <w:rPr>
          <w:rFonts w:hint="eastAsia"/>
        </w:rPr>
        <w:t xml:space="preserve">In qconf, option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 means add, </w:t>
      </w:r>
      <w:r>
        <w:t>‘</w:t>
      </w:r>
      <w:r>
        <w:rPr>
          <w:rFonts w:hint="eastAsia"/>
        </w:rPr>
        <w:t>m</w:t>
      </w:r>
      <w:r>
        <w:t>’</w:t>
      </w:r>
      <w:r>
        <w:rPr>
          <w:rFonts w:hint="eastAsia"/>
        </w:rPr>
        <w:t xml:space="preserve"> means manage </w:t>
      </w:r>
      <w:r>
        <w:t>‘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 xml:space="preserve"> mean</w:t>
      </w:r>
      <w:r w:rsidR="00EB2D5E">
        <w:rPr>
          <w:rFonts w:hint="eastAsia"/>
        </w:rPr>
        <w:t>s</w:t>
      </w:r>
      <w:r>
        <w:rPr>
          <w:rFonts w:hint="eastAsia"/>
        </w:rPr>
        <w:t xml:space="preserve"> show</w:t>
      </w:r>
      <w:r w:rsidR="00EB2D5E">
        <w:rPr>
          <w:rFonts w:hint="eastAsia"/>
        </w:rPr>
        <w:t xml:space="preserve">, </w:t>
      </w:r>
      <w:r w:rsidR="00EB2D5E">
        <w:t>‘</w:t>
      </w:r>
      <w:r w:rsidR="00EB2D5E">
        <w:rPr>
          <w:rFonts w:hint="eastAsia"/>
        </w:rPr>
        <w:t>d</w:t>
      </w:r>
      <w:r w:rsidR="00EB2D5E">
        <w:t>’</w:t>
      </w:r>
      <w:r w:rsidR="00EB2D5E">
        <w:rPr>
          <w:rFonts w:hint="eastAsia"/>
        </w:rPr>
        <w:t xml:space="preserve"> means delete</w:t>
      </w:r>
      <w:r w:rsidR="00F459FB">
        <w:rPr>
          <w:rFonts w:hint="eastAsia"/>
        </w:rPr>
        <w:t>.</w:t>
      </w:r>
    </w:p>
    <w:p w:rsidR="00F624C6" w:rsidRDefault="00F624C6" w:rsidP="003F48D7"/>
    <w:p w:rsidR="00F459FB" w:rsidRPr="007D2085" w:rsidRDefault="007E1C1F" w:rsidP="003F48D7">
      <w:pPr>
        <w:rPr>
          <w:b/>
        </w:rPr>
      </w:pPr>
      <w:r>
        <w:rPr>
          <w:rFonts w:hint="eastAsia"/>
          <w:b/>
        </w:rPr>
        <w:t xml:space="preserve">Add </w:t>
      </w:r>
      <w:r w:rsidR="006543DA">
        <w:rPr>
          <w:rFonts w:hint="eastAsia"/>
          <w:b/>
        </w:rPr>
        <w:t>G</w:t>
      </w:r>
      <w:r w:rsidR="006543DA" w:rsidRPr="007D2085">
        <w:rPr>
          <w:rFonts w:hint="eastAsia"/>
          <w:b/>
        </w:rPr>
        <w:t>rid</w:t>
      </w:r>
      <w:r w:rsidR="006543DA">
        <w:rPr>
          <w:rFonts w:hint="eastAsia"/>
          <w:b/>
        </w:rPr>
        <w:t>E</w:t>
      </w:r>
      <w:r w:rsidR="006543DA" w:rsidRPr="007D2085">
        <w:rPr>
          <w:rFonts w:hint="eastAsia"/>
          <w:b/>
        </w:rPr>
        <w:t xml:space="preserve">ngine </w:t>
      </w:r>
      <w:r w:rsidR="00F459FB" w:rsidRPr="007D2085">
        <w:rPr>
          <w:rFonts w:hint="eastAsia"/>
          <w:b/>
        </w:rPr>
        <w:t>manager</w:t>
      </w:r>
    </w:p>
    <w:p w:rsidR="00F459FB" w:rsidRDefault="00F459FB" w:rsidP="003F48D7">
      <w:r w:rsidRPr="00F459FB">
        <w:t>sudo qconf -am &lt; user-id&gt;</w:t>
      </w:r>
    </w:p>
    <w:p w:rsidR="00756FA7" w:rsidRDefault="00756FA7" w:rsidP="003F48D7"/>
    <w:p w:rsidR="00F624C6" w:rsidRPr="007D2085" w:rsidRDefault="007E1C1F" w:rsidP="003F48D7">
      <w:pPr>
        <w:rPr>
          <w:b/>
        </w:rPr>
      </w:pPr>
      <w:r>
        <w:rPr>
          <w:rFonts w:hint="eastAsia"/>
          <w:b/>
        </w:rPr>
        <w:t>Manage</w:t>
      </w:r>
      <w:r w:rsidR="006543DA">
        <w:rPr>
          <w:rFonts w:hint="eastAsia"/>
          <w:b/>
        </w:rPr>
        <w:t>G</w:t>
      </w:r>
      <w:r w:rsidR="006543DA" w:rsidRPr="007D2085">
        <w:rPr>
          <w:rFonts w:hint="eastAsia"/>
          <w:b/>
        </w:rPr>
        <w:t>rid</w:t>
      </w:r>
      <w:r w:rsidR="006543DA">
        <w:rPr>
          <w:rFonts w:hint="eastAsia"/>
          <w:b/>
        </w:rPr>
        <w:t>E</w:t>
      </w:r>
      <w:r w:rsidR="006543DA" w:rsidRPr="007D2085">
        <w:rPr>
          <w:rFonts w:hint="eastAsia"/>
          <w:b/>
        </w:rPr>
        <w:t xml:space="preserve">ngine </w:t>
      </w:r>
      <w:r w:rsidR="00756FA7" w:rsidRPr="007D2085">
        <w:rPr>
          <w:rFonts w:hint="eastAsia"/>
          <w:b/>
        </w:rPr>
        <w:t>queue</w:t>
      </w:r>
    </w:p>
    <w:p w:rsidR="00756FA7" w:rsidRDefault="00756FA7" w:rsidP="003F48D7">
      <w:r>
        <w:rPr>
          <w:rFonts w:hint="eastAsia"/>
        </w:rPr>
        <w:t xml:space="preserve">sudo qconf </w:t>
      </w:r>
      <w:r w:rsidR="00D1153E">
        <w:rPr>
          <w:rFonts w:hint="eastAsia"/>
        </w:rPr>
        <w:t>-</w:t>
      </w:r>
      <w:r>
        <w:rPr>
          <w:rFonts w:hint="eastAsia"/>
        </w:rPr>
        <w:t>aq &lt;queue-name&gt;</w:t>
      </w:r>
    </w:p>
    <w:p w:rsidR="00756FA7" w:rsidRDefault="00756FA7" w:rsidP="003F48D7">
      <w:r>
        <w:rPr>
          <w:rFonts w:hint="eastAsia"/>
        </w:rPr>
        <w:t xml:space="preserve">sudo qconf </w:t>
      </w:r>
      <w:r w:rsidR="00D1153E">
        <w:rPr>
          <w:rFonts w:hint="eastAsia"/>
        </w:rPr>
        <w:t>-</w:t>
      </w:r>
      <w:r>
        <w:rPr>
          <w:rFonts w:hint="eastAsia"/>
        </w:rPr>
        <w:t>mq &lt;queue-name&gt;</w:t>
      </w:r>
    </w:p>
    <w:p w:rsidR="00756FA7" w:rsidRDefault="00756FA7" w:rsidP="003F48D7">
      <w:r>
        <w:rPr>
          <w:rFonts w:hint="eastAsia"/>
        </w:rPr>
        <w:t xml:space="preserve">sudo qconf </w:t>
      </w:r>
      <w:r w:rsidR="00D1153E">
        <w:rPr>
          <w:rFonts w:hint="eastAsia"/>
        </w:rPr>
        <w:t>-</w:t>
      </w:r>
      <w:r>
        <w:rPr>
          <w:rFonts w:hint="eastAsia"/>
        </w:rPr>
        <w:t>sq &lt;queue-name&gt;</w:t>
      </w:r>
    </w:p>
    <w:p w:rsidR="00D1153E" w:rsidRDefault="00D1153E" w:rsidP="003F48D7">
      <w:r>
        <w:rPr>
          <w:rFonts w:hint="eastAsia"/>
        </w:rPr>
        <w:t>sudo qconf -dq &lt;queue-name&gt;</w:t>
      </w:r>
    </w:p>
    <w:p w:rsidR="009C1CED" w:rsidRDefault="009C1CED" w:rsidP="003F48D7"/>
    <w:p w:rsidR="009C1CED" w:rsidRPr="007D2085" w:rsidRDefault="00A87280" w:rsidP="003F48D7">
      <w:pPr>
        <w:rPr>
          <w:b/>
        </w:rPr>
      </w:pPr>
      <w:r>
        <w:rPr>
          <w:rFonts w:hint="eastAsia"/>
          <w:b/>
        </w:rPr>
        <w:t xml:space="preserve">Manage </w:t>
      </w:r>
      <w:r w:rsidR="006543DA">
        <w:rPr>
          <w:rFonts w:hint="eastAsia"/>
          <w:b/>
        </w:rPr>
        <w:t>G</w:t>
      </w:r>
      <w:r w:rsidR="006543DA" w:rsidRPr="007D2085">
        <w:rPr>
          <w:rFonts w:hint="eastAsia"/>
          <w:b/>
        </w:rPr>
        <w:t>rid</w:t>
      </w:r>
      <w:r w:rsidR="006543DA">
        <w:rPr>
          <w:rFonts w:hint="eastAsia"/>
          <w:b/>
        </w:rPr>
        <w:t>E</w:t>
      </w:r>
      <w:r w:rsidR="006543DA" w:rsidRPr="007D2085">
        <w:rPr>
          <w:rFonts w:hint="eastAsia"/>
          <w:b/>
        </w:rPr>
        <w:t xml:space="preserve">ngine </w:t>
      </w:r>
      <w:r w:rsidR="00C47504" w:rsidRPr="007D2085">
        <w:rPr>
          <w:rFonts w:hint="eastAsia"/>
          <w:b/>
        </w:rPr>
        <w:t>h</w:t>
      </w:r>
      <w:r w:rsidR="008348A2" w:rsidRPr="007D2085">
        <w:rPr>
          <w:rFonts w:hint="eastAsia"/>
          <w:b/>
        </w:rPr>
        <w:t>ost node</w:t>
      </w:r>
    </w:p>
    <w:p w:rsidR="00AA7220" w:rsidRDefault="00AA7220" w:rsidP="003F48D7">
      <w:r>
        <w:rPr>
          <w:rFonts w:hint="eastAsia"/>
        </w:rPr>
        <w:t>sudo qconf -ah &lt;</w:t>
      </w:r>
      <w:r w:rsidR="004F2370" w:rsidRPr="004F2370">
        <w:rPr>
          <w:rFonts w:hint="eastAsia"/>
        </w:rPr>
        <w:t xml:space="preserve"> </w:t>
      </w:r>
      <w:r w:rsidR="004F2370">
        <w:rPr>
          <w:rFonts w:hint="eastAsia"/>
        </w:rPr>
        <w:t>node</w:t>
      </w:r>
      <w:r>
        <w:rPr>
          <w:rFonts w:hint="eastAsia"/>
        </w:rPr>
        <w:t>-name&gt;</w:t>
      </w:r>
    </w:p>
    <w:p w:rsidR="00AA7220" w:rsidRDefault="00AA7220" w:rsidP="003F48D7">
      <w:r>
        <w:rPr>
          <w:rFonts w:hint="eastAsia"/>
        </w:rPr>
        <w:t>sudo qconf -s</w:t>
      </w:r>
      <w:r w:rsidR="0071526E">
        <w:rPr>
          <w:rFonts w:hint="eastAsia"/>
        </w:rPr>
        <w:t>h</w:t>
      </w:r>
    </w:p>
    <w:p w:rsidR="00AA7220" w:rsidRDefault="00AA7220" w:rsidP="003F48D7">
      <w:r>
        <w:rPr>
          <w:rFonts w:hint="eastAsia"/>
        </w:rPr>
        <w:t>sudo qconf -dh &lt;</w:t>
      </w:r>
      <w:r w:rsidR="004F2370" w:rsidRPr="004F2370">
        <w:rPr>
          <w:rFonts w:hint="eastAsia"/>
        </w:rPr>
        <w:t xml:space="preserve"> </w:t>
      </w:r>
      <w:r w:rsidR="004F2370">
        <w:rPr>
          <w:rFonts w:hint="eastAsia"/>
        </w:rPr>
        <w:t>node-</w:t>
      </w:r>
      <w:r>
        <w:rPr>
          <w:rFonts w:hint="eastAsia"/>
        </w:rPr>
        <w:t>name&gt;</w:t>
      </w:r>
    </w:p>
    <w:p w:rsidR="00F624C6" w:rsidRDefault="00F624C6" w:rsidP="003F48D7"/>
    <w:p w:rsidR="00AA7220" w:rsidRPr="007D2085" w:rsidRDefault="00A87280" w:rsidP="003F48D7">
      <w:pPr>
        <w:rPr>
          <w:b/>
        </w:rPr>
      </w:pPr>
      <w:r>
        <w:rPr>
          <w:rFonts w:hint="eastAsia"/>
          <w:b/>
        </w:rPr>
        <w:t xml:space="preserve">Manage </w:t>
      </w:r>
      <w:r w:rsidR="006543DA">
        <w:rPr>
          <w:rFonts w:hint="eastAsia"/>
          <w:b/>
        </w:rPr>
        <w:t>G</w:t>
      </w:r>
      <w:r w:rsidR="006543DA" w:rsidRPr="007D2085">
        <w:rPr>
          <w:rFonts w:hint="eastAsia"/>
          <w:b/>
        </w:rPr>
        <w:t>rid</w:t>
      </w:r>
      <w:r w:rsidR="006543DA">
        <w:rPr>
          <w:rFonts w:hint="eastAsia"/>
          <w:b/>
        </w:rPr>
        <w:t>E</w:t>
      </w:r>
      <w:r w:rsidR="006543DA" w:rsidRPr="007D2085">
        <w:rPr>
          <w:rFonts w:hint="eastAsia"/>
          <w:b/>
        </w:rPr>
        <w:t xml:space="preserve">ngine </w:t>
      </w:r>
      <w:r w:rsidR="00AA7220" w:rsidRPr="007D2085">
        <w:rPr>
          <w:rFonts w:hint="eastAsia"/>
          <w:b/>
        </w:rPr>
        <w:t xml:space="preserve">submit </w:t>
      </w:r>
      <w:r w:rsidR="008348A2" w:rsidRPr="007D2085">
        <w:rPr>
          <w:rFonts w:hint="eastAsia"/>
          <w:b/>
        </w:rPr>
        <w:t>node</w:t>
      </w:r>
    </w:p>
    <w:p w:rsidR="00AA7220" w:rsidRDefault="00AA7220" w:rsidP="003F48D7">
      <w:r>
        <w:rPr>
          <w:rFonts w:hint="eastAsia"/>
        </w:rPr>
        <w:t>sudo qconf -as &lt;</w:t>
      </w:r>
      <w:r w:rsidR="004F2370" w:rsidRPr="004F2370">
        <w:rPr>
          <w:rFonts w:hint="eastAsia"/>
        </w:rPr>
        <w:t xml:space="preserve"> </w:t>
      </w:r>
      <w:r w:rsidR="004F2370">
        <w:rPr>
          <w:rFonts w:hint="eastAsia"/>
        </w:rPr>
        <w:t>node</w:t>
      </w:r>
      <w:r>
        <w:rPr>
          <w:rFonts w:hint="eastAsia"/>
        </w:rPr>
        <w:t>-name&gt;</w:t>
      </w:r>
    </w:p>
    <w:p w:rsidR="00AA7220" w:rsidRDefault="00AA7220" w:rsidP="003F48D7">
      <w:r>
        <w:rPr>
          <w:rFonts w:hint="eastAsia"/>
        </w:rPr>
        <w:t>sudo qconf -ss</w:t>
      </w:r>
    </w:p>
    <w:p w:rsidR="00AA7220" w:rsidRDefault="00AA7220" w:rsidP="003F48D7">
      <w:r>
        <w:rPr>
          <w:rFonts w:hint="eastAsia"/>
        </w:rPr>
        <w:t>sudo qconf -</w:t>
      </w:r>
      <w:r w:rsidR="00CA3778">
        <w:rPr>
          <w:rFonts w:hint="eastAsia"/>
        </w:rPr>
        <w:t>d</w:t>
      </w:r>
      <w:r>
        <w:rPr>
          <w:rFonts w:hint="eastAsia"/>
        </w:rPr>
        <w:t>s &lt;</w:t>
      </w:r>
      <w:r w:rsidR="004F2370" w:rsidRPr="004F2370">
        <w:rPr>
          <w:rFonts w:hint="eastAsia"/>
        </w:rPr>
        <w:t xml:space="preserve"> </w:t>
      </w:r>
      <w:r w:rsidR="004F2370">
        <w:rPr>
          <w:rFonts w:hint="eastAsia"/>
        </w:rPr>
        <w:t>node-</w:t>
      </w:r>
      <w:r>
        <w:rPr>
          <w:rFonts w:hint="eastAsia"/>
        </w:rPr>
        <w:t>name&gt;</w:t>
      </w:r>
    </w:p>
    <w:p w:rsidR="008348A2" w:rsidRDefault="008348A2" w:rsidP="003F48D7"/>
    <w:p w:rsidR="008348A2" w:rsidRPr="007D2085" w:rsidRDefault="00A87280" w:rsidP="003F48D7">
      <w:pPr>
        <w:rPr>
          <w:b/>
        </w:rPr>
      </w:pPr>
      <w:r>
        <w:rPr>
          <w:rFonts w:hint="eastAsia"/>
          <w:b/>
        </w:rPr>
        <w:t xml:space="preserve">Manage </w:t>
      </w:r>
      <w:r w:rsidR="006543DA">
        <w:rPr>
          <w:rFonts w:hint="eastAsia"/>
          <w:b/>
        </w:rPr>
        <w:t>G</w:t>
      </w:r>
      <w:r w:rsidR="006543DA" w:rsidRPr="007D2085">
        <w:rPr>
          <w:rFonts w:hint="eastAsia"/>
          <w:b/>
        </w:rPr>
        <w:t>rid</w:t>
      </w:r>
      <w:r w:rsidR="006543DA">
        <w:rPr>
          <w:rFonts w:hint="eastAsia"/>
          <w:b/>
        </w:rPr>
        <w:t>E</w:t>
      </w:r>
      <w:r w:rsidR="006543DA" w:rsidRPr="007D2085">
        <w:rPr>
          <w:rFonts w:hint="eastAsia"/>
          <w:b/>
        </w:rPr>
        <w:t xml:space="preserve">ngine </w:t>
      </w:r>
      <w:r w:rsidR="008348A2" w:rsidRPr="007D2085">
        <w:rPr>
          <w:rFonts w:hint="eastAsia"/>
          <w:b/>
        </w:rPr>
        <w:t>execute node</w:t>
      </w:r>
    </w:p>
    <w:p w:rsidR="008348A2" w:rsidRDefault="004F2370" w:rsidP="003F48D7">
      <w:r>
        <w:rPr>
          <w:rFonts w:hint="eastAsia"/>
        </w:rPr>
        <w:t>sudo qconf -ae &lt;</w:t>
      </w:r>
      <w:r w:rsidRPr="004F2370">
        <w:rPr>
          <w:rFonts w:hint="eastAsia"/>
        </w:rPr>
        <w:t xml:space="preserve"> </w:t>
      </w:r>
      <w:r>
        <w:rPr>
          <w:rFonts w:hint="eastAsia"/>
        </w:rPr>
        <w:t>node-name&gt;</w:t>
      </w:r>
    </w:p>
    <w:p w:rsidR="00D811F3" w:rsidRDefault="00D811F3" w:rsidP="003F48D7">
      <w:r>
        <w:rPr>
          <w:rFonts w:hint="eastAsia"/>
        </w:rPr>
        <w:t>sudo qconf -sel</w:t>
      </w:r>
      <w:r w:rsidR="005B2DB2">
        <w:rPr>
          <w:rFonts w:hint="eastAsia"/>
        </w:rPr>
        <w:t xml:space="preserve"> </w:t>
      </w:r>
      <w:r w:rsidR="00B93A49">
        <w:rPr>
          <w:rFonts w:hint="eastAsia"/>
        </w:rPr>
        <w:tab/>
        <w:t xml:space="preserve">show </w:t>
      </w:r>
      <w:r w:rsidR="005B2DB2">
        <w:rPr>
          <w:rFonts w:hint="eastAsia"/>
        </w:rPr>
        <w:t>execute node list</w:t>
      </w:r>
    </w:p>
    <w:p w:rsidR="00244FAE" w:rsidRDefault="00244FAE" w:rsidP="003F48D7">
      <w:r>
        <w:rPr>
          <w:rFonts w:hint="eastAsia"/>
        </w:rPr>
        <w:t>sudo qconf -se &lt;</w:t>
      </w:r>
      <w:r w:rsidRPr="004F2370">
        <w:rPr>
          <w:rFonts w:hint="eastAsia"/>
        </w:rPr>
        <w:t xml:space="preserve"> </w:t>
      </w:r>
      <w:r>
        <w:rPr>
          <w:rFonts w:hint="eastAsia"/>
        </w:rPr>
        <w:t>node-name&gt;</w:t>
      </w:r>
      <w:r w:rsidR="00B93A49">
        <w:rPr>
          <w:rFonts w:hint="eastAsia"/>
        </w:rPr>
        <w:t xml:space="preserve"> </w:t>
      </w:r>
      <w:r w:rsidR="00B93A49">
        <w:rPr>
          <w:rFonts w:hint="eastAsia"/>
        </w:rPr>
        <w:tab/>
        <w:t xml:space="preserve">show </w:t>
      </w:r>
      <w:r w:rsidR="005B2DB2">
        <w:rPr>
          <w:rFonts w:hint="eastAsia"/>
        </w:rPr>
        <w:t xml:space="preserve">execute node </w:t>
      </w:r>
      <w:r w:rsidR="006D162C">
        <w:rPr>
          <w:rFonts w:hint="eastAsia"/>
        </w:rPr>
        <w:t>detail information</w:t>
      </w:r>
    </w:p>
    <w:p w:rsidR="00D811F3" w:rsidRDefault="00D811F3" w:rsidP="003F48D7">
      <w:r>
        <w:rPr>
          <w:rFonts w:hint="eastAsia"/>
        </w:rPr>
        <w:lastRenderedPageBreak/>
        <w:t>sudo qconf -me &lt;</w:t>
      </w:r>
      <w:r w:rsidRPr="004F2370">
        <w:rPr>
          <w:rFonts w:hint="eastAsia"/>
        </w:rPr>
        <w:t xml:space="preserve"> </w:t>
      </w:r>
      <w:r>
        <w:rPr>
          <w:rFonts w:hint="eastAsia"/>
        </w:rPr>
        <w:t>node-name&gt;</w:t>
      </w:r>
    </w:p>
    <w:p w:rsidR="00244FAE" w:rsidRDefault="00244FAE" w:rsidP="003F48D7">
      <w:r>
        <w:rPr>
          <w:rFonts w:hint="eastAsia"/>
        </w:rPr>
        <w:t>sudo qconf -de &lt;</w:t>
      </w:r>
      <w:r w:rsidRPr="004F2370">
        <w:rPr>
          <w:rFonts w:hint="eastAsia"/>
        </w:rPr>
        <w:t xml:space="preserve"> </w:t>
      </w:r>
      <w:r>
        <w:rPr>
          <w:rFonts w:hint="eastAsia"/>
        </w:rPr>
        <w:t>node-name&gt;</w:t>
      </w:r>
    </w:p>
    <w:p w:rsidR="00815156" w:rsidRDefault="00815156" w:rsidP="003F48D7"/>
    <w:p w:rsidR="004F2370" w:rsidRPr="00D811F3" w:rsidRDefault="004F2370" w:rsidP="003F48D7"/>
    <w:p w:rsidR="004F2370" w:rsidRPr="007D2085" w:rsidRDefault="00A87280" w:rsidP="003F48D7">
      <w:pPr>
        <w:rPr>
          <w:b/>
        </w:rPr>
      </w:pPr>
      <w:r>
        <w:rPr>
          <w:rFonts w:hint="eastAsia"/>
          <w:b/>
        </w:rPr>
        <w:t>Check</w:t>
      </w:r>
      <w:r w:rsidR="006543DA">
        <w:rPr>
          <w:rFonts w:hint="eastAsia"/>
          <w:b/>
        </w:rPr>
        <w:t xml:space="preserve"> G</w:t>
      </w:r>
      <w:r w:rsidR="006543DA" w:rsidRPr="007D2085">
        <w:rPr>
          <w:rFonts w:hint="eastAsia"/>
          <w:b/>
        </w:rPr>
        <w:t>rid</w:t>
      </w:r>
      <w:r w:rsidR="006543DA">
        <w:rPr>
          <w:rFonts w:hint="eastAsia"/>
          <w:b/>
        </w:rPr>
        <w:t>E</w:t>
      </w:r>
      <w:r w:rsidR="006543DA" w:rsidRPr="007D2085">
        <w:rPr>
          <w:rFonts w:hint="eastAsia"/>
          <w:b/>
        </w:rPr>
        <w:t xml:space="preserve">ngine </w:t>
      </w:r>
      <w:r>
        <w:rPr>
          <w:rFonts w:hint="eastAsia"/>
          <w:b/>
        </w:rPr>
        <w:t>status</w:t>
      </w:r>
    </w:p>
    <w:p w:rsidR="004F2370" w:rsidRDefault="006D0338" w:rsidP="003F48D7">
      <w:r>
        <w:rPr>
          <w:rFonts w:hint="eastAsia"/>
        </w:rPr>
        <w:t>qstat</w:t>
      </w:r>
    </w:p>
    <w:p w:rsidR="006D0338" w:rsidRDefault="006D0338" w:rsidP="003F48D7">
      <w:r>
        <w:rPr>
          <w:rFonts w:hint="eastAsia"/>
        </w:rPr>
        <w:t>qstat -f</w:t>
      </w:r>
    </w:p>
    <w:p w:rsidR="006D0338" w:rsidRDefault="006D0338" w:rsidP="003F48D7">
      <w:r>
        <w:rPr>
          <w:rFonts w:hint="eastAsia"/>
        </w:rPr>
        <w:t>qstat -j &lt;job-id&gt;</w:t>
      </w:r>
    </w:p>
    <w:p w:rsidR="006D0338" w:rsidRDefault="006D0338" w:rsidP="003F48D7">
      <w:r>
        <w:rPr>
          <w:rFonts w:hint="eastAsia"/>
        </w:rPr>
        <w:t>qhost</w:t>
      </w:r>
    </w:p>
    <w:p w:rsidR="006D0338" w:rsidRDefault="006D0338" w:rsidP="003F48D7">
      <w:r>
        <w:rPr>
          <w:rFonts w:hint="eastAsia"/>
        </w:rPr>
        <w:t>qhost -q</w:t>
      </w:r>
    </w:p>
    <w:p w:rsidR="00E94871" w:rsidRDefault="00E94871" w:rsidP="003F48D7"/>
    <w:p w:rsidR="00E94871" w:rsidRPr="007D2085" w:rsidRDefault="006E77AE" w:rsidP="00E94871">
      <w:pPr>
        <w:rPr>
          <w:b/>
        </w:rPr>
      </w:pPr>
      <w:r>
        <w:rPr>
          <w:rFonts w:hint="eastAsia"/>
          <w:b/>
        </w:rPr>
        <w:t xml:space="preserve">Set </w:t>
      </w:r>
      <w:r w:rsidR="00E94871" w:rsidRPr="007D2085">
        <w:rPr>
          <w:rFonts w:hint="eastAsia"/>
          <w:b/>
        </w:rPr>
        <w:t>NIS</w:t>
      </w:r>
      <w:r>
        <w:rPr>
          <w:rFonts w:hint="eastAsia"/>
          <w:b/>
        </w:rPr>
        <w:t xml:space="preserve"> domain name</w:t>
      </w:r>
    </w:p>
    <w:p w:rsidR="00E94871" w:rsidRPr="00E94871" w:rsidRDefault="00E94871" w:rsidP="00E94871">
      <w:r w:rsidRPr="00E94871">
        <w:t>root@SCRL-MARD2-Z820-46:~# nisdomainname</w:t>
      </w:r>
    </w:p>
    <w:p w:rsidR="00E94871" w:rsidRPr="00E94871" w:rsidRDefault="00E94871" w:rsidP="00E94871">
      <w:r w:rsidRPr="00E94871">
        <w:t>nisdomain</w:t>
      </w:r>
    </w:p>
    <w:p w:rsidR="00E94871" w:rsidRPr="00E94871" w:rsidRDefault="00E94871" w:rsidP="00E94871">
      <w:r w:rsidRPr="00E94871">
        <w:t>root@SCRL-MARD2-Z820-46:~# nisdomainname mard2nis</w:t>
      </w:r>
    </w:p>
    <w:p w:rsidR="00E94871" w:rsidRPr="00E94871" w:rsidRDefault="00E94871" w:rsidP="00E94871">
      <w:r w:rsidRPr="00E94871">
        <w:t>root@SCRL-MARD2-Z820-46:~# nisdomainname</w:t>
      </w:r>
    </w:p>
    <w:p w:rsidR="00E94871" w:rsidRPr="00E94871" w:rsidRDefault="00E94871" w:rsidP="00E94871">
      <w:r w:rsidRPr="00E94871">
        <w:t>mard2nis</w:t>
      </w:r>
    </w:p>
    <w:p w:rsidR="00E94871" w:rsidRPr="00E94871" w:rsidRDefault="00E94871" w:rsidP="00E94871">
      <w:r w:rsidRPr="00E94871">
        <w:t>root@SCRL-MARD2-Z820-46:~#vim /etc/defaultdomain</w:t>
      </w:r>
    </w:p>
    <w:p w:rsidR="00E94871" w:rsidRDefault="00E94871" w:rsidP="00E94871">
      <w:r w:rsidRPr="00E94871">
        <w:t>mard2nis</w:t>
      </w:r>
    </w:p>
    <w:p w:rsidR="00E94871" w:rsidRPr="00E94871" w:rsidRDefault="00E94871" w:rsidP="00E94871"/>
    <w:p w:rsidR="00E94871" w:rsidRPr="007D2085" w:rsidRDefault="00E94871" w:rsidP="00E94871">
      <w:pPr>
        <w:rPr>
          <w:b/>
        </w:rPr>
      </w:pPr>
      <w:r w:rsidRPr="007D2085">
        <w:rPr>
          <w:b/>
        </w:rPr>
        <w:t xml:space="preserve">Update </w:t>
      </w:r>
      <w:r w:rsidR="000F307E">
        <w:rPr>
          <w:rFonts w:hint="eastAsia"/>
          <w:b/>
        </w:rPr>
        <w:t>G</w:t>
      </w:r>
      <w:r w:rsidR="000F307E" w:rsidRPr="007D2085">
        <w:rPr>
          <w:rFonts w:hint="eastAsia"/>
          <w:b/>
        </w:rPr>
        <w:t>rid</w:t>
      </w:r>
      <w:r w:rsidR="000F307E">
        <w:rPr>
          <w:rFonts w:hint="eastAsia"/>
          <w:b/>
        </w:rPr>
        <w:t>E</w:t>
      </w:r>
      <w:r w:rsidR="000F307E" w:rsidRPr="007D2085">
        <w:rPr>
          <w:rFonts w:hint="eastAsia"/>
          <w:b/>
        </w:rPr>
        <w:t xml:space="preserve">ngine </w:t>
      </w:r>
      <w:r w:rsidRPr="007D2085">
        <w:rPr>
          <w:b/>
        </w:rPr>
        <w:t>master name</w:t>
      </w:r>
    </w:p>
    <w:p w:rsidR="00E94871" w:rsidRPr="00E94871" w:rsidRDefault="00E94871" w:rsidP="00E94871">
      <w:r w:rsidRPr="00E94871">
        <w:t>vim /var/lib/gridengine/default/common/act_qmaster</w:t>
      </w:r>
    </w:p>
    <w:p w:rsidR="00E94871" w:rsidRDefault="00E94871" w:rsidP="00E94871">
      <w:r w:rsidRPr="00E94871">
        <w:t>SCRL-MARD2-Z820-45.mard2nis</w:t>
      </w:r>
    </w:p>
    <w:p w:rsidR="00E94871" w:rsidRPr="00E94871" w:rsidRDefault="00E94871" w:rsidP="00E94871"/>
    <w:p w:rsidR="00E94871" w:rsidRPr="007D2085" w:rsidRDefault="003922D8" w:rsidP="00E94871">
      <w:pPr>
        <w:rPr>
          <w:b/>
        </w:rPr>
      </w:pPr>
      <w:r>
        <w:rPr>
          <w:rFonts w:hint="eastAsia"/>
          <w:b/>
        </w:rPr>
        <w:t>G</w:t>
      </w:r>
      <w:r w:rsidRPr="007D2085">
        <w:rPr>
          <w:rFonts w:hint="eastAsia"/>
          <w:b/>
        </w:rPr>
        <w:t>rid</w:t>
      </w:r>
      <w:r>
        <w:rPr>
          <w:rFonts w:hint="eastAsia"/>
          <w:b/>
        </w:rPr>
        <w:t>E</w:t>
      </w:r>
      <w:r w:rsidRPr="007D2085">
        <w:rPr>
          <w:rFonts w:hint="eastAsia"/>
          <w:b/>
        </w:rPr>
        <w:t xml:space="preserve">ngine </w:t>
      </w:r>
      <w:r w:rsidR="00E94871" w:rsidRPr="007D2085">
        <w:rPr>
          <w:rFonts w:hint="eastAsia"/>
          <w:b/>
        </w:rPr>
        <w:t>exec node restart</w:t>
      </w:r>
      <w:r w:rsidR="00E94871" w:rsidRPr="007D2085">
        <w:rPr>
          <w:rFonts w:hint="eastAsia"/>
          <w:b/>
        </w:rPr>
        <w:t>：</w:t>
      </w:r>
    </w:p>
    <w:p w:rsidR="00E94871" w:rsidRDefault="00E94871" w:rsidP="00E94871">
      <w:r w:rsidRPr="00E94871">
        <w:t>/etc/init.d/gridengine-exec restart</w:t>
      </w:r>
    </w:p>
    <w:p w:rsidR="00E94871" w:rsidRPr="00E94871" w:rsidRDefault="00E94871" w:rsidP="00E94871"/>
    <w:p w:rsidR="00E94871" w:rsidRPr="0099166C" w:rsidRDefault="003922D8" w:rsidP="00E94871">
      <w:pPr>
        <w:rPr>
          <w:b/>
        </w:rPr>
      </w:pPr>
      <w:r>
        <w:rPr>
          <w:rFonts w:hint="eastAsia"/>
          <w:b/>
        </w:rPr>
        <w:t>G</w:t>
      </w:r>
      <w:r w:rsidRPr="007D2085">
        <w:rPr>
          <w:rFonts w:hint="eastAsia"/>
          <w:b/>
        </w:rPr>
        <w:t>rid</w:t>
      </w:r>
      <w:r>
        <w:rPr>
          <w:rFonts w:hint="eastAsia"/>
          <w:b/>
        </w:rPr>
        <w:t>E</w:t>
      </w:r>
      <w:r w:rsidRPr="007D2085">
        <w:rPr>
          <w:rFonts w:hint="eastAsia"/>
          <w:b/>
        </w:rPr>
        <w:t xml:space="preserve">ngine </w:t>
      </w:r>
      <w:r w:rsidR="00E94871" w:rsidRPr="0099166C">
        <w:rPr>
          <w:rFonts w:hint="eastAsia"/>
          <w:b/>
        </w:rPr>
        <w:t>master node restart</w:t>
      </w:r>
      <w:r w:rsidR="00E94871" w:rsidRPr="0099166C">
        <w:rPr>
          <w:rFonts w:hint="eastAsia"/>
          <w:b/>
        </w:rPr>
        <w:t>：</w:t>
      </w:r>
    </w:p>
    <w:p w:rsidR="00E94871" w:rsidRPr="00E94871" w:rsidRDefault="00E94871" w:rsidP="00E94871">
      <w:r w:rsidRPr="00E94871">
        <w:t>/etc/init.d/gridengine-master restart</w:t>
      </w:r>
    </w:p>
    <w:p w:rsidR="002206BF" w:rsidRDefault="002206BF">
      <w:pPr>
        <w:widowControl/>
        <w:jc w:val="left"/>
        <w:rPr>
          <w:b/>
          <w:bCs/>
          <w:kern w:val="44"/>
          <w:sz w:val="44"/>
          <w:szCs w:val="44"/>
        </w:rPr>
      </w:pPr>
      <w:bookmarkStart w:id="280" w:name="_Toc489020262"/>
      <w:r>
        <w:br w:type="page"/>
      </w:r>
    </w:p>
    <w:p w:rsidR="00D341E5" w:rsidRDefault="003524EA" w:rsidP="006378A2">
      <w:pPr>
        <w:pStyle w:val="1"/>
      </w:pPr>
      <w:bookmarkStart w:id="281" w:name="_Servers_status_after"/>
      <w:bookmarkStart w:id="282" w:name="_Toc489368472"/>
      <w:bookmarkEnd w:id="281"/>
      <w:r>
        <w:rPr>
          <w:rFonts w:hint="eastAsia"/>
        </w:rPr>
        <w:lastRenderedPageBreak/>
        <w:t>Server</w:t>
      </w:r>
      <w:ins w:id="283" w:author="Zhang.Wenming" w:date="2017-08-01T16:09:00Z">
        <w:r w:rsidR="00F42B02">
          <w:rPr>
            <w:rFonts w:hint="eastAsia"/>
          </w:rPr>
          <w:t>s</w:t>
        </w:r>
      </w:ins>
      <w:r>
        <w:rPr>
          <w:rFonts w:hint="eastAsia"/>
        </w:rPr>
        <w:t xml:space="preserve"> status after installation</w:t>
      </w:r>
      <w:bookmarkEnd w:id="280"/>
      <w:bookmarkEnd w:id="282"/>
    </w:p>
    <w:p w:rsidR="009878BC" w:rsidRPr="009878BC" w:rsidRDefault="009878BC" w:rsidP="009878BC">
      <w:r>
        <w:rPr>
          <w:rFonts w:hint="eastAsia"/>
        </w:rPr>
        <w:t>Servers</w:t>
      </w:r>
    </w:p>
    <w:tbl>
      <w:tblPr>
        <w:tblW w:w="10699" w:type="dxa"/>
        <w:tblInd w:w="-916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2"/>
        <w:gridCol w:w="2268"/>
        <w:gridCol w:w="2268"/>
        <w:gridCol w:w="2443"/>
        <w:gridCol w:w="2518"/>
      </w:tblGrid>
      <w:tr w:rsidR="008875F6" w:rsidRPr="008875F6" w:rsidTr="008875F6">
        <w:trPr>
          <w:trHeight w:val="498"/>
        </w:trPr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C3438D" w:rsidRDefault="008875F6" w:rsidP="008875F6">
            <w:pPr>
              <w:jc w:val="left"/>
              <w:rPr>
                <w:sz w:val="16"/>
                <w:szCs w:val="16"/>
              </w:rPr>
            </w:pPr>
            <w:r w:rsidRPr="00C3438D">
              <w:rPr>
                <w:sz w:val="16"/>
                <w:szCs w:val="16"/>
              </w:rPr>
              <w:t>Server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44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45</w:t>
            </w:r>
          </w:p>
        </w:tc>
        <w:tc>
          <w:tcPr>
            <w:tcW w:w="2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46</w:t>
            </w:r>
          </w:p>
        </w:tc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47</w:t>
            </w:r>
          </w:p>
        </w:tc>
      </w:tr>
      <w:tr w:rsidR="008875F6" w:rsidRPr="008875F6" w:rsidTr="008875F6">
        <w:trPr>
          <w:trHeight w:val="498"/>
        </w:trPr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C3438D" w:rsidRDefault="008875F6" w:rsidP="008875F6">
            <w:pPr>
              <w:jc w:val="left"/>
              <w:rPr>
                <w:sz w:val="16"/>
                <w:szCs w:val="16"/>
              </w:rPr>
            </w:pPr>
            <w:r w:rsidRPr="00C3438D">
              <w:rPr>
                <w:sz w:val="16"/>
                <w:szCs w:val="16"/>
              </w:rPr>
              <w:t>Name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SCRL-MARD2-DL580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SCRL-MARD2-Z820-45</w:t>
            </w:r>
          </w:p>
        </w:tc>
        <w:tc>
          <w:tcPr>
            <w:tcW w:w="2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SCRL-MARD2-Z820-46</w:t>
            </w:r>
          </w:p>
        </w:tc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PowerEdge-C4130</w:t>
            </w:r>
          </w:p>
        </w:tc>
      </w:tr>
      <w:tr w:rsidR="008875F6" w:rsidRPr="008875F6" w:rsidTr="008875F6">
        <w:trPr>
          <w:trHeight w:val="498"/>
        </w:trPr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C3438D" w:rsidRDefault="008875F6" w:rsidP="008875F6">
            <w:pPr>
              <w:jc w:val="left"/>
              <w:rPr>
                <w:sz w:val="16"/>
                <w:szCs w:val="16"/>
              </w:rPr>
            </w:pPr>
            <w:r w:rsidRPr="00C3438D">
              <w:rPr>
                <w:sz w:val="16"/>
                <w:szCs w:val="16"/>
              </w:rPr>
              <w:t>IP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875F6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192.168.1.200</w:t>
            </w:r>
          </w:p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43.82.40.44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875F6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192.168.1.201</w:t>
            </w:r>
          </w:p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43.82.40.45</w:t>
            </w:r>
          </w:p>
        </w:tc>
        <w:tc>
          <w:tcPr>
            <w:tcW w:w="2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875F6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192.168.1.202</w:t>
            </w:r>
          </w:p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43.82.40.46</w:t>
            </w:r>
          </w:p>
        </w:tc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875F6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192.168.1.203</w:t>
            </w:r>
          </w:p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43.82.40.47</w:t>
            </w:r>
          </w:p>
        </w:tc>
      </w:tr>
      <w:tr w:rsidR="008875F6" w:rsidRPr="008875F6" w:rsidTr="008875F6">
        <w:trPr>
          <w:trHeight w:val="498"/>
        </w:trPr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C3438D" w:rsidRDefault="008875F6" w:rsidP="008875F6">
            <w:pPr>
              <w:jc w:val="left"/>
              <w:rPr>
                <w:sz w:val="16"/>
                <w:szCs w:val="16"/>
              </w:rPr>
            </w:pPr>
            <w:r w:rsidRPr="00C3438D">
              <w:rPr>
                <w:sz w:val="16"/>
                <w:szCs w:val="16"/>
              </w:rPr>
              <w:t>GPU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875F6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GPU 0: GeForce GTX TITAN X</w:t>
            </w:r>
          </w:p>
          <w:p w:rsidR="008875F6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GPU 1: Tesla K40c</w:t>
            </w:r>
          </w:p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GPU 2: Tesla K40c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875F6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GPU 0: Tesla K20c</w:t>
            </w:r>
          </w:p>
          <w:p w:rsidR="008875F6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GPU 1: Tesla K20c</w:t>
            </w:r>
          </w:p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GPU 2: Quadro K2000</w:t>
            </w:r>
          </w:p>
        </w:tc>
        <w:tc>
          <w:tcPr>
            <w:tcW w:w="2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875F6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GPU 0: Tesla K40c</w:t>
            </w:r>
          </w:p>
          <w:p w:rsidR="008875F6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GPU 1: Tesla K40c</w:t>
            </w:r>
          </w:p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GPU 2: Quadro K600</w:t>
            </w:r>
          </w:p>
        </w:tc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875F6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GPU 0: Tesla K80</w:t>
            </w:r>
            <w:r w:rsidR="00C3438D">
              <w:rPr>
                <w:rFonts w:hint="eastAsia"/>
                <w:sz w:val="16"/>
                <w:szCs w:val="16"/>
              </w:rPr>
              <w:t xml:space="preserve"> </w:t>
            </w:r>
            <w:r w:rsidRPr="008875F6">
              <w:rPr>
                <w:sz w:val="16"/>
                <w:szCs w:val="16"/>
              </w:rPr>
              <w:t>GPU 1: Tesla K80</w:t>
            </w:r>
          </w:p>
          <w:p w:rsidR="008875F6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GPU 2: Tesla K80</w:t>
            </w:r>
            <w:r w:rsidR="00C3438D">
              <w:rPr>
                <w:rFonts w:hint="eastAsia"/>
                <w:sz w:val="16"/>
                <w:szCs w:val="16"/>
              </w:rPr>
              <w:t xml:space="preserve"> </w:t>
            </w:r>
            <w:r w:rsidRPr="008875F6">
              <w:rPr>
                <w:sz w:val="16"/>
                <w:szCs w:val="16"/>
              </w:rPr>
              <w:t>GPU 3: Tesla K80</w:t>
            </w:r>
          </w:p>
          <w:p w:rsidR="008875F6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GPU 4: Tesla K80</w:t>
            </w:r>
            <w:r w:rsidR="00C3438D">
              <w:rPr>
                <w:rFonts w:hint="eastAsia"/>
                <w:sz w:val="16"/>
                <w:szCs w:val="16"/>
              </w:rPr>
              <w:t xml:space="preserve"> </w:t>
            </w:r>
            <w:r w:rsidRPr="008875F6">
              <w:rPr>
                <w:sz w:val="16"/>
                <w:szCs w:val="16"/>
              </w:rPr>
              <w:t>GPU 5: Tesla K80</w:t>
            </w:r>
          </w:p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GPU 6: Tesla K80</w:t>
            </w:r>
            <w:r w:rsidR="00C3438D">
              <w:rPr>
                <w:rFonts w:hint="eastAsia"/>
                <w:sz w:val="16"/>
                <w:szCs w:val="16"/>
              </w:rPr>
              <w:t xml:space="preserve"> </w:t>
            </w:r>
            <w:r w:rsidRPr="008875F6">
              <w:rPr>
                <w:sz w:val="16"/>
                <w:szCs w:val="16"/>
              </w:rPr>
              <w:t>GPU 7: Tesla K80</w:t>
            </w:r>
          </w:p>
        </w:tc>
      </w:tr>
      <w:tr w:rsidR="008875F6" w:rsidRPr="008875F6" w:rsidTr="00C3438D">
        <w:trPr>
          <w:trHeight w:val="327"/>
        </w:trPr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C3438D" w:rsidRDefault="008875F6" w:rsidP="008875F6">
            <w:pPr>
              <w:jc w:val="left"/>
              <w:rPr>
                <w:sz w:val="16"/>
                <w:szCs w:val="16"/>
              </w:rPr>
            </w:pPr>
            <w:r w:rsidRPr="00C3438D">
              <w:rPr>
                <w:sz w:val="16"/>
                <w:szCs w:val="16"/>
              </w:rPr>
              <w:t>CPU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80 * 2.20GHz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8 * 1.80GHz</w:t>
            </w:r>
          </w:p>
        </w:tc>
        <w:tc>
          <w:tcPr>
            <w:tcW w:w="2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8 * 1.80GHz</w:t>
            </w:r>
          </w:p>
        </w:tc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48 *  2.50GHz</w:t>
            </w:r>
          </w:p>
        </w:tc>
      </w:tr>
      <w:tr w:rsidR="008875F6" w:rsidRPr="008875F6" w:rsidTr="00C3438D">
        <w:trPr>
          <w:trHeight w:val="405"/>
        </w:trPr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C3438D" w:rsidRDefault="008875F6" w:rsidP="008875F6">
            <w:pPr>
              <w:jc w:val="left"/>
              <w:rPr>
                <w:sz w:val="16"/>
                <w:szCs w:val="16"/>
              </w:rPr>
            </w:pPr>
            <w:r w:rsidRPr="00C3438D">
              <w:rPr>
                <w:sz w:val="16"/>
                <w:szCs w:val="16"/>
              </w:rPr>
              <w:t>Mem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800G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250G</w:t>
            </w:r>
          </w:p>
        </w:tc>
        <w:tc>
          <w:tcPr>
            <w:tcW w:w="2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250G</w:t>
            </w:r>
          </w:p>
        </w:tc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500G</w:t>
            </w:r>
          </w:p>
        </w:tc>
      </w:tr>
      <w:tr w:rsidR="008875F6" w:rsidRPr="008875F6" w:rsidTr="00C3438D">
        <w:trPr>
          <w:trHeight w:val="413"/>
        </w:trPr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C3438D" w:rsidRDefault="008875F6" w:rsidP="008875F6">
            <w:pPr>
              <w:jc w:val="left"/>
              <w:rPr>
                <w:sz w:val="16"/>
                <w:szCs w:val="16"/>
              </w:rPr>
            </w:pPr>
            <w:r w:rsidRPr="00C3438D">
              <w:rPr>
                <w:sz w:val="16"/>
                <w:szCs w:val="16"/>
              </w:rPr>
              <w:t>NIS role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client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master, client</w:t>
            </w:r>
          </w:p>
        </w:tc>
        <w:tc>
          <w:tcPr>
            <w:tcW w:w="2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client</w:t>
            </w:r>
          </w:p>
        </w:tc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client</w:t>
            </w:r>
          </w:p>
        </w:tc>
      </w:tr>
      <w:tr w:rsidR="008875F6" w:rsidRPr="008875F6" w:rsidTr="008875F6">
        <w:trPr>
          <w:trHeight w:val="498"/>
        </w:trPr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C3438D" w:rsidRDefault="008875F6" w:rsidP="008875F6">
            <w:pPr>
              <w:jc w:val="left"/>
              <w:rPr>
                <w:sz w:val="16"/>
                <w:szCs w:val="16"/>
              </w:rPr>
            </w:pPr>
            <w:r w:rsidRPr="00C3438D">
              <w:rPr>
                <w:sz w:val="16"/>
                <w:szCs w:val="16"/>
              </w:rPr>
              <w:t>NFS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875F6" w:rsidRPr="00C3438D" w:rsidRDefault="008875F6" w:rsidP="005059B5">
            <w:pPr>
              <w:jc w:val="left"/>
              <w:rPr>
                <w:sz w:val="10"/>
                <w:szCs w:val="10"/>
              </w:rPr>
            </w:pPr>
            <w:r w:rsidRPr="00C3438D">
              <w:rPr>
                <w:sz w:val="10"/>
                <w:szCs w:val="10"/>
              </w:rPr>
              <w:t>mount -t nfs 192.168.1.201:/home/nisuser /home/nisuser</w:t>
            </w:r>
          </w:p>
          <w:p w:rsidR="004D360D" w:rsidRPr="00C3438D" w:rsidRDefault="008875F6" w:rsidP="005059B5">
            <w:pPr>
              <w:jc w:val="left"/>
              <w:rPr>
                <w:sz w:val="10"/>
                <w:szCs w:val="10"/>
              </w:rPr>
            </w:pPr>
            <w:r w:rsidRPr="00C3438D">
              <w:rPr>
                <w:sz w:val="10"/>
                <w:szCs w:val="10"/>
                <w:lang w:val="fr-FR"/>
              </w:rPr>
              <w:t>mount -t nfs 192.168.1.201:/disk /disk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875F6" w:rsidRPr="00C3438D" w:rsidRDefault="008875F6" w:rsidP="005059B5">
            <w:pPr>
              <w:jc w:val="left"/>
              <w:rPr>
                <w:sz w:val="10"/>
                <w:szCs w:val="10"/>
              </w:rPr>
            </w:pPr>
            <w:r w:rsidRPr="00C3438D">
              <w:rPr>
                <w:sz w:val="10"/>
                <w:szCs w:val="10"/>
              </w:rPr>
              <w:t>#vim /etc/exports</w:t>
            </w:r>
          </w:p>
          <w:p w:rsidR="008875F6" w:rsidRPr="00C3438D" w:rsidRDefault="008875F6" w:rsidP="005059B5">
            <w:pPr>
              <w:jc w:val="left"/>
              <w:rPr>
                <w:sz w:val="10"/>
                <w:szCs w:val="10"/>
              </w:rPr>
            </w:pPr>
            <w:r w:rsidRPr="00C3438D">
              <w:rPr>
                <w:sz w:val="10"/>
                <w:szCs w:val="10"/>
              </w:rPr>
              <w:t>/disk/ *(sync,insecure,rw,no_subtree_check,no_root_squash)</w:t>
            </w:r>
          </w:p>
          <w:p w:rsidR="004D360D" w:rsidRPr="00C3438D" w:rsidRDefault="008875F6" w:rsidP="005059B5">
            <w:pPr>
              <w:jc w:val="left"/>
              <w:rPr>
                <w:sz w:val="10"/>
                <w:szCs w:val="10"/>
              </w:rPr>
            </w:pPr>
            <w:r w:rsidRPr="00C3438D">
              <w:rPr>
                <w:sz w:val="10"/>
                <w:szCs w:val="10"/>
              </w:rPr>
              <w:t>/home/nisuser/ *(sync,insecure,rw,no_subtree_check,no_root_squash)</w:t>
            </w:r>
          </w:p>
        </w:tc>
        <w:tc>
          <w:tcPr>
            <w:tcW w:w="2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875F6" w:rsidRPr="00C3438D" w:rsidRDefault="008875F6" w:rsidP="005059B5">
            <w:pPr>
              <w:jc w:val="left"/>
              <w:rPr>
                <w:sz w:val="10"/>
                <w:szCs w:val="10"/>
              </w:rPr>
            </w:pPr>
            <w:r w:rsidRPr="00C3438D">
              <w:rPr>
                <w:sz w:val="10"/>
                <w:szCs w:val="10"/>
              </w:rPr>
              <w:t>mount -t nfs 192.168.1.201:/home/nisuser /home/nisuser</w:t>
            </w:r>
          </w:p>
          <w:p w:rsidR="004D360D" w:rsidRPr="00C3438D" w:rsidRDefault="008875F6" w:rsidP="005059B5">
            <w:pPr>
              <w:jc w:val="left"/>
              <w:rPr>
                <w:sz w:val="10"/>
                <w:szCs w:val="10"/>
              </w:rPr>
            </w:pPr>
            <w:r w:rsidRPr="00C3438D">
              <w:rPr>
                <w:sz w:val="10"/>
                <w:szCs w:val="10"/>
                <w:lang w:val="fr-FR"/>
              </w:rPr>
              <w:t>mount -t nfs 192.168.1.201:/disk /disk</w:t>
            </w:r>
          </w:p>
        </w:tc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875F6" w:rsidRPr="00C3438D" w:rsidRDefault="008875F6" w:rsidP="005059B5">
            <w:pPr>
              <w:jc w:val="left"/>
              <w:rPr>
                <w:sz w:val="10"/>
                <w:szCs w:val="10"/>
              </w:rPr>
            </w:pPr>
            <w:r w:rsidRPr="00C3438D">
              <w:rPr>
                <w:sz w:val="10"/>
                <w:szCs w:val="10"/>
              </w:rPr>
              <w:t>mount -t nfs 192.168.1.201:/home/nisuser /home/nisuser</w:t>
            </w:r>
          </w:p>
          <w:p w:rsidR="004D360D" w:rsidRPr="00C3438D" w:rsidRDefault="008875F6" w:rsidP="005059B5">
            <w:pPr>
              <w:jc w:val="left"/>
              <w:rPr>
                <w:sz w:val="10"/>
                <w:szCs w:val="10"/>
              </w:rPr>
            </w:pPr>
            <w:r w:rsidRPr="00C3438D">
              <w:rPr>
                <w:sz w:val="10"/>
                <w:szCs w:val="10"/>
                <w:lang w:val="fr-FR"/>
              </w:rPr>
              <w:t>mount -t nfs 192.168.1.201:/disk /disk</w:t>
            </w:r>
          </w:p>
        </w:tc>
      </w:tr>
      <w:tr w:rsidR="008875F6" w:rsidRPr="008875F6" w:rsidTr="008875F6">
        <w:trPr>
          <w:trHeight w:val="498"/>
        </w:trPr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C3438D" w:rsidRDefault="008875F6" w:rsidP="008875F6">
            <w:pPr>
              <w:jc w:val="left"/>
              <w:rPr>
                <w:sz w:val="16"/>
                <w:szCs w:val="16"/>
              </w:rPr>
            </w:pPr>
            <w:r w:rsidRPr="00C3438D">
              <w:rPr>
                <w:sz w:val="16"/>
                <w:szCs w:val="16"/>
              </w:rPr>
              <w:t>#qconf -se</w:t>
            </w:r>
            <w:r w:rsidRPr="00C3438D">
              <w:rPr>
                <w:sz w:val="16"/>
                <w:szCs w:val="16"/>
              </w:rPr>
              <w:br/>
              <w:t>complex_values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ram_free=700G,gpu=3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ram_free=250G,gpu=3</w:t>
            </w:r>
          </w:p>
        </w:tc>
        <w:tc>
          <w:tcPr>
            <w:tcW w:w="2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ram_free=200G,gpu=3</w:t>
            </w:r>
          </w:p>
        </w:tc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ram_free=400G,gpu=8</w:t>
            </w:r>
          </w:p>
        </w:tc>
      </w:tr>
      <w:tr w:rsidR="008875F6" w:rsidRPr="008875F6" w:rsidTr="008875F6">
        <w:trPr>
          <w:trHeight w:val="498"/>
        </w:trPr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C3438D" w:rsidRDefault="008875F6" w:rsidP="008875F6">
            <w:pPr>
              <w:rPr>
                <w:sz w:val="16"/>
                <w:szCs w:val="16"/>
              </w:rPr>
            </w:pPr>
            <w:r w:rsidRPr="00C3438D">
              <w:rPr>
                <w:sz w:val="16"/>
                <w:szCs w:val="16"/>
              </w:rPr>
              <w:t>/etc/hosts</w:t>
            </w:r>
          </w:p>
        </w:tc>
        <w:tc>
          <w:tcPr>
            <w:tcW w:w="9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875F6" w:rsidRPr="008875F6" w:rsidRDefault="008875F6" w:rsidP="008875F6">
            <w:pPr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127.0.0.1       localhost.localdomain localhost</w:t>
            </w:r>
          </w:p>
          <w:p w:rsidR="008875F6" w:rsidRPr="008875F6" w:rsidRDefault="008875F6" w:rsidP="008875F6">
            <w:pPr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43.82.40.44     SCRL-MARD2-DL580.mard2nis       SCRL-MARD2-DL580</w:t>
            </w:r>
          </w:p>
          <w:p w:rsidR="008875F6" w:rsidRPr="008875F6" w:rsidRDefault="008875F6" w:rsidP="008875F6">
            <w:pPr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43.82.40.45     SCRL-MARD2-Z820-45.mard2nis     SCRL-MARD2-Z820-45</w:t>
            </w:r>
          </w:p>
          <w:p w:rsidR="008875F6" w:rsidRPr="008875F6" w:rsidRDefault="008875F6" w:rsidP="008875F6">
            <w:pPr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43.82.40.46     SCRL-MARD2-Z820-46.mard2nis     SCRL-MARD2-Z820-46</w:t>
            </w:r>
          </w:p>
          <w:p w:rsidR="004D360D" w:rsidRPr="008875F6" w:rsidRDefault="008875F6" w:rsidP="008875F6">
            <w:pPr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43.82.40.47     PowerEdge-C4130.mard2nis        PowerEdge-C4130</w:t>
            </w:r>
          </w:p>
        </w:tc>
      </w:tr>
      <w:tr w:rsidR="008875F6" w:rsidRPr="008875F6" w:rsidTr="008875F6"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45789" w:rsidP="008875F6">
            <w:r>
              <w:rPr>
                <w:rFonts w:hint="eastAsia"/>
              </w:rPr>
              <w:t>nis</w:t>
            </w:r>
          </w:p>
        </w:tc>
        <w:tc>
          <w:tcPr>
            <w:tcW w:w="9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45789" w:rsidP="008875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  <w:r>
              <w:rPr>
                <w:rFonts w:hint="eastAsia"/>
                <w:sz w:val="16"/>
                <w:szCs w:val="16"/>
              </w:rPr>
              <w:t xml:space="preserve">isdomainname: </w:t>
            </w:r>
            <w:r w:rsidR="008875F6" w:rsidRPr="008875F6">
              <w:rPr>
                <w:sz w:val="16"/>
                <w:szCs w:val="16"/>
              </w:rPr>
              <w:t>mard2nis</w:t>
            </w:r>
          </w:p>
        </w:tc>
      </w:tr>
    </w:tbl>
    <w:p w:rsidR="003C1C60" w:rsidRDefault="003C1C60" w:rsidP="00D341E5"/>
    <w:p w:rsidR="003C1C60" w:rsidRDefault="003C1C60" w:rsidP="003C1C60">
      <w:r>
        <w:br w:type="page"/>
      </w:r>
    </w:p>
    <w:p w:rsidR="00D341E5" w:rsidRDefault="003C1C60" w:rsidP="00D341E5">
      <w:r>
        <w:rPr>
          <w:rFonts w:hint="eastAsia"/>
        </w:rPr>
        <w:lastRenderedPageBreak/>
        <w:t>Queue</w:t>
      </w:r>
    </w:p>
    <w:tbl>
      <w:tblPr>
        <w:tblW w:w="10632" w:type="dxa"/>
        <w:tblInd w:w="-84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99"/>
        <w:gridCol w:w="5810"/>
        <w:gridCol w:w="3223"/>
      </w:tblGrid>
      <w:tr w:rsidR="003C1C60" w:rsidRPr="003C1C60" w:rsidTr="003C1C60">
        <w:trPr>
          <w:trHeight w:val="584"/>
        </w:trPr>
        <w:tc>
          <w:tcPr>
            <w:tcW w:w="15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b/>
                <w:bCs/>
                <w:sz w:val="16"/>
                <w:szCs w:val="16"/>
              </w:rPr>
              <w:t>qname</w:t>
            </w:r>
          </w:p>
        </w:tc>
        <w:tc>
          <w:tcPr>
            <w:tcW w:w="58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b/>
                <w:bCs/>
                <w:sz w:val="16"/>
                <w:szCs w:val="16"/>
              </w:rPr>
              <w:t>qconf -sq</w:t>
            </w:r>
          </w:p>
        </w:tc>
        <w:tc>
          <w:tcPr>
            <w:tcW w:w="322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b/>
                <w:bCs/>
                <w:sz w:val="16"/>
                <w:szCs w:val="16"/>
              </w:rPr>
              <w:t>qconf -sp</w:t>
            </w:r>
          </w:p>
        </w:tc>
      </w:tr>
      <w:tr w:rsidR="003C1C60" w:rsidRPr="003C1C60" w:rsidTr="003C1C60">
        <w:trPr>
          <w:trHeight w:val="584"/>
        </w:trPr>
        <w:tc>
          <w:tcPr>
            <w:tcW w:w="159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sz w:val="16"/>
                <w:szCs w:val="16"/>
              </w:rPr>
              <w:t>all.q</w:t>
            </w:r>
          </w:p>
        </w:tc>
        <w:tc>
          <w:tcPr>
            <w:tcW w:w="58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1C60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sz w:val="16"/>
                <w:szCs w:val="16"/>
              </w:rPr>
              <w:t>qname                 all.q</w:t>
            </w:r>
          </w:p>
          <w:p w:rsidR="003C1C60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sz w:val="16"/>
                <w:szCs w:val="16"/>
              </w:rPr>
              <w:t>hostlist              SCRL-MARD2-DL580.mard2nis SCRL-MARD2-Z820-45.mard2nis \</w:t>
            </w:r>
          </w:p>
          <w:p w:rsidR="003C1C60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sz w:val="16"/>
                <w:szCs w:val="16"/>
              </w:rPr>
              <w:t xml:space="preserve">                      PowerEdge-C4130.mard2nis SCRL-MARD2-Z820-46.mard2nis</w:t>
            </w:r>
          </w:p>
          <w:p w:rsidR="003C1C60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sz w:val="16"/>
                <w:szCs w:val="16"/>
              </w:rPr>
              <w:t>pe_list               make smp</w:t>
            </w:r>
          </w:p>
          <w:p w:rsidR="003C1C60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sz w:val="16"/>
                <w:szCs w:val="16"/>
              </w:rPr>
              <w:t>slots                 30,[SCRL-MARD2-DL580.mard2nis=80], \</w:t>
            </w:r>
          </w:p>
          <w:p w:rsidR="003C1C60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sz w:val="16"/>
                <w:szCs w:val="16"/>
              </w:rPr>
              <w:t xml:space="preserve">                      [SCRL-MARD2-Z820-45.mard2nis=8], \</w:t>
            </w:r>
          </w:p>
          <w:p w:rsidR="003C1C60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sz w:val="16"/>
                <w:szCs w:val="16"/>
              </w:rPr>
              <w:t xml:space="preserve">                      [SCRL-MARD2-Z820-46.mard2nis=8], \</w:t>
            </w:r>
          </w:p>
          <w:p w:rsidR="004D360D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sz w:val="16"/>
                <w:szCs w:val="16"/>
              </w:rPr>
              <w:t xml:space="preserve">                      [PowerEdge-C4130.mard2nis=48]</w:t>
            </w:r>
          </w:p>
        </w:tc>
        <w:tc>
          <w:tcPr>
            <w:tcW w:w="32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1C60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sz w:val="16"/>
                <w:szCs w:val="16"/>
              </w:rPr>
              <w:t>pe_name            smp</w:t>
            </w:r>
          </w:p>
          <w:p w:rsidR="004D360D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sz w:val="16"/>
                <w:szCs w:val="16"/>
              </w:rPr>
              <w:t>slots              9999</w:t>
            </w:r>
          </w:p>
        </w:tc>
      </w:tr>
      <w:tr w:rsidR="003C1C60" w:rsidRPr="003C1C60" w:rsidTr="003C1C60">
        <w:trPr>
          <w:trHeight w:val="584"/>
        </w:trPr>
        <w:tc>
          <w:tcPr>
            <w:tcW w:w="15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sz w:val="16"/>
                <w:szCs w:val="16"/>
              </w:rPr>
              <w:t>K40.q</w:t>
            </w:r>
          </w:p>
        </w:tc>
        <w:tc>
          <w:tcPr>
            <w:tcW w:w="5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1C60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sz w:val="16"/>
                <w:szCs w:val="16"/>
              </w:rPr>
              <w:t>qname                 k40.q</w:t>
            </w:r>
          </w:p>
          <w:p w:rsidR="003C1C60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sz w:val="16"/>
                <w:szCs w:val="16"/>
              </w:rPr>
              <w:t>hostlist              SCRL-MARD2-DL580.mard2nis SCRL-MARD2-Z820-46.mard2nis</w:t>
            </w:r>
          </w:p>
          <w:p w:rsidR="003C1C60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sz w:val="16"/>
                <w:szCs w:val="16"/>
              </w:rPr>
              <w:t>pe_list               make smp</w:t>
            </w:r>
          </w:p>
          <w:p w:rsidR="003C1C60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sz w:val="16"/>
                <w:szCs w:val="16"/>
              </w:rPr>
              <w:t>slots                 1,[SCRL-MARD2-DL580.mard2nis=80], \</w:t>
            </w:r>
          </w:p>
          <w:p w:rsidR="004D360D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sz w:val="16"/>
                <w:szCs w:val="16"/>
              </w:rPr>
              <w:t xml:space="preserve">                      [SCRL-MARD2-Z820-46.mard2nis=8]</w:t>
            </w:r>
          </w:p>
        </w:tc>
        <w:tc>
          <w:tcPr>
            <w:tcW w:w="32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1C60" w:rsidRPr="003C1C60" w:rsidRDefault="003C1C60" w:rsidP="003C1C60">
            <w:pPr>
              <w:rPr>
                <w:sz w:val="16"/>
                <w:szCs w:val="16"/>
              </w:rPr>
            </w:pPr>
          </w:p>
        </w:tc>
      </w:tr>
      <w:tr w:rsidR="003C1C60" w:rsidRPr="003C1C60" w:rsidTr="003C1C60">
        <w:trPr>
          <w:trHeight w:val="584"/>
        </w:trPr>
        <w:tc>
          <w:tcPr>
            <w:tcW w:w="15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sz w:val="16"/>
                <w:szCs w:val="16"/>
              </w:rPr>
              <w:t>K20.q</w:t>
            </w:r>
          </w:p>
        </w:tc>
        <w:tc>
          <w:tcPr>
            <w:tcW w:w="5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1C60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sz w:val="16"/>
                <w:szCs w:val="16"/>
              </w:rPr>
              <w:t>qname                 K20.q</w:t>
            </w:r>
          </w:p>
          <w:p w:rsidR="003C1C60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sz w:val="16"/>
                <w:szCs w:val="16"/>
              </w:rPr>
              <w:t>hostlist              SCRL-MARD2-Z820-45.mard2nis</w:t>
            </w:r>
          </w:p>
          <w:p w:rsidR="003C1C60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sz w:val="16"/>
                <w:szCs w:val="16"/>
              </w:rPr>
              <w:t>pe_list               make smp</w:t>
            </w:r>
          </w:p>
          <w:p w:rsidR="004D360D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sz w:val="16"/>
                <w:szCs w:val="16"/>
              </w:rPr>
              <w:t>slots                 1,[SCRL-MARD2-Z820-45.mard2nis=8]</w:t>
            </w:r>
          </w:p>
        </w:tc>
        <w:tc>
          <w:tcPr>
            <w:tcW w:w="32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1C60" w:rsidRPr="003C1C60" w:rsidRDefault="003C1C60" w:rsidP="003C1C60">
            <w:pPr>
              <w:rPr>
                <w:sz w:val="16"/>
                <w:szCs w:val="16"/>
              </w:rPr>
            </w:pPr>
          </w:p>
        </w:tc>
      </w:tr>
      <w:tr w:rsidR="003C1C60" w:rsidRPr="003C1C60" w:rsidTr="003C1C60">
        <w:trPr>
          <w:trHeight w:val="584"/>
        </w:trPr>
        <w:tc>
          <w:tcPr>
            <w:tcW w:w="15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sz w:val="16"/>
                <w:szCs w:val="16"/>
              </w:rPr>
              <w:t>K80.q</w:t>
            </w:r>
          </w:p>
        </w:tc>
        <w:tc>
          <w:tcPr>
            <w:tcW w:w="5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1C60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sz w:val="16"/>
                <w:szCs w:val="16"/>
              </w:rPr>
              <w:t>qname                 K80.q</w:t>
            </w:r>
          </w:p>
          <w:p w:rsidR="003C1C60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sz w:val="16"/>
                <w:szCs w:val="16"/>
              </w:rPr>
              <w:t>hostlist              PowerEdge-C4130.mard2nis</w:t>
            </w:r>
          </w:p>
          <w:p w:rsidR="003C1C60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sz w:val="16"/>
                <w:szCs w:val="16"/>
              </w:rPr>
              <w:t>pe_list               make smp</w:t>
            </w:r>
          </w:p>
          <w:p w:rsidR="004D360D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sz w:val="16"/>
                <w:szCs w:val="16"/>
              </w:rPr>
              <w:t>slots                 1,[PowerEdge-C4130.mard2nis=48]</w:t>
            </w:r>
          </w:p>
        </w:tc>
        <w:tc>
          <w:tcPr>
            <w:tcW w:w="32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1C60" w:rsidRPr="003C1C60" w:rsidRDefault="003C1C60" w:rsidP="003C1C60">
            <w:pPr>
              <w:rPr>
                <w:sz w:val="16"/>
                <w:szCs w:val="16"/>
              </w:rPr>
            </w:pPr>
          </w:p>
        </w:tc>
      </w:tr>
    </w:tbl>
    <w:p w:rsidR="003C1C60" w:rsidRPr="003C1C60" w:rsidRDefault="003C1C60" w:rsidP="00D341E5"/>
    <w:sectPr w:rsidR="003C1C60" w:rsidRPr="003C1C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39A9" w:rsidRDefault="001C39A9" w:rsidP="00CE64CF">
      <w:r>
        <w:separator/>
      </w:r>
    </w:p>
  </w:endnote>
  <w:endnote w:type="continuationSeparator" w:id="0">
    <w:p w:rsidR="001C39A9" w:rsidRDefault="001C39A9" w:rsidP="00CE6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39A9" w:rsidRDefault="001C39A9" w:rsidP="00CE64CF">
      <w:r>
        <w:separator/>
      </w:r>
    </w:p>
  </w:footnote>
  <w:footnote w:type="continuationSeparator" w:id="0">
    <w:p w:rsidR="001C39A9" w:rsidRDefault="001C39A9" w:rsidP="00CE64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86115"/>
    <w:multiLevelType w:val="hybridMultilevel"/>
    <w:tmpl w:val="355085F0"/>
    <w:lvl w:ilvl="0" w:tplc="48B6FEF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09750A"/>
    <w:multiLevelType w:val="hybridMultilevel"/>
    <w:tmpl w:val="96C0D040"/>
    <w:lvl w:ilvl="0" w:tplc="31D2AF9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5E3D58"/>
    <w:multiLevelType w:val="hybridMultilevel"/>
    <w:tmpl w:val="49FCE10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2D6352"/>
    <w:multiLevelType w:val="multilevel"/>
    <w:tmpl w:val="19F2A318"/>
    <w:lvl w:ilvl="0">
      <w:start w:val="192"/>
      <w:numFmt w:val="decimal"/>
      <w:lvlText w:val="%1"/>
      <w:lvlJc w:val="left"/>
      <w:pPr>
        <w:ind w:left="1230" w:hanging="1230"/>
      </w:pPr>
      <w:rPr>
        <w:rFonts w:hint="default"/>
      </w:rPr>
    </w:lvl>
    <w:lvl w:ilvl="1">
      <w:start w:val="168"/>
      <w:numFmt w:val="decimal"/>
      <w:lvlText w:val="%1.%2"/>
      <w:lvlJc w:val="left"/>
      <w:pPr>
        <w:ind w:left="1230" w:hanging="12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30" w:hanging="1230"/>
      </w:pPr>
      <w:rPr>
        <w:rFonts w:hint="default"/>
      </w:rPr>
    </w:lvl>
    <w:lvl w:ilvl="3">
      <w:start w:val="203"/>
      <w:numFmt w:val="decimal"/>
      <w:lvlText w:val="%1.%2.%3.%4"/>
      <w:lvlJc w:val="left"/>
      <w:pPr>
        <w:ind w:left="1230" w:hanging="123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30" w:hanging="123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30" w:hanging="123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30" w:hanging="123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1AC35B2D"/>
    <w:multiLevelType w:val="hybridMultilevel"/>
    <w:tmpl w:val="05A28D40"/>
    <w:lvl w:ilvl="0" w:tplc="58FAF4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FE2991"/>
    <w:multiLevelType w:val="hybridMultilevel"/>
    <w:tmpl w:val="825223FA"/>
    <w:lvl w:ilvl="0" w:tplc="911A3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064D4AA">
      <w:start w:val="1"/>
      <w:numFmt w:val="lowerLetter"/>
      <w:lvlText w:val="%2)"/>
      <w:lvlJc w:val="left"/>
      <w:pPr>
        <w:ind w:left="840" w:hanging="42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3147E77"/>
    <w:multiLevelType w:val="hybridMultilevel"/>
    <w:tmpl w:val="0B181D7C"/>
    <w:lvl w:ilvl="0" w:tplc="6E0E668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9BF34B8"/>
    <w:multiLevelType w:val="hybridMultilevel"/>
    <w:tmpl w:val="568458C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5925E5F"/>
    <w:multiLevelType w:val="hybridMultilevel"/>
    <w:tmpl w:val="5438750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35C49BE"/>
    <w:multiLevelType w:val="hybridMultilevel"/>
    <w:tmpl w:val="FB324AC6"/>
    <w:lvl w:ilvl="0" w:tplc="9A960D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576344C6"/>
    <w:multiLevelType w:val="hybridMultilevel"/>
    <w:tmpl w:val="89FAE344"/>
    <w:lvl w:ilvl="0" w:tplc="600C0E0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7C03205"/>
    <w:multiLevelType w:val="hybridMultilevel"/>
    <w:tmpl w:val="6ACECD1E"/>
    <w:lvl w:ilvl="0" w:tplc="0409001B">
      <w:start w:val="1"/>
      <w:numFmt w:val="lowerRoman"/>
      <w:lvlText w:val="%1."/>
      <w:lvlJc w:val="righ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5C1B5095"/>
    <w:multiLevelType w:val="hybridMultilevel"/>
    <w:tmpl w:val="69D2393A"/>
    <w:lvl w:ilvl="0" w:tplc="AD763E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32C1DDD"/>
    <w:multiLevelType w:val="hybridMultilevel"/>
    <w:tmpl w:val="A370B118"/>
    <w:lvl w:ilvl="0" w:tplc="8A9E326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3816A3E"/>
    <w:multiLevelType w:val="hybridMultilevel"/>
    <w:tmpl w:val="CDA49324"/>
    <w:lvl w:ilvl="0" w:tplc="D46E2DA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2"/>
  </w:num>
  <w:num w:numId="2">
    <w:abstractNumId w:val="4"/>
  </w:num>
  <w:num w:numId="3">
    <w:abstractNumId w:val="3"/>
  </w:num>
  <w:num w:numId="4">
    <w:abstractNumId w:val="5"/>
  </w:num>
  <w:num w:numId="5">
    <w:abstractNumId w:val="8"/>
  </w:num>
  <w:num w:numId="6">
    <w:abstractNumId w:val="7"/>
  </w:num>
  <w:num w:numId="7">
    <w:abstractNumId w:val="10"/>
  </w:num>
  <w:num w:numId="8">
    <w:abstractNumId w:val="14"/>
  </w:num>
  <w:num w:numId="9">
    <w:abstractNumId w:val="11"/>
  </w:num>
  <w:num w:numId="10">
    <w:abstractNumId w:val="0"/>
  </w:num>
  <w:num w:numId="11">
    <w:abstractNumId w:val="13"/>
  </w:num>
  <w:num w:numId="12">
    <w:abstractNumId w:val="9"/>
  </w:num>
  <w:num w:numId="13">
    <w:abstractNumId w:val="2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5DA"/>
    <w:rsid w:val="00000D12"/>
    <w:rsid w:val="0000194B"/>
    <w:rsid w:val="00003986"/>
    <w:rsid w:val="000103BD"/>
    <w:rsid w:val="0001122A"/>
    <w:rsid w:val="00013888"/>
    <w:rsid w:val="00016D95"/>
    <w:rsid w:val="00021E9F"/>
    <w:rsid w:val="00022A2B"/>
    <w:rsid w:val="000255CE"/>
    <w:rsid w:val="000279E4"/>
    <w:rsid w:val="00042014"/>
    <w:rsid w:val="000440D4"/>
    <w:rsid w:val="000467BB"/>
    <w:rsid w:val="0004696B"/>
    <w:rsid w:val="00050FA7"/>
    <w:rsid w:val="000511E6"/>
    <w:rsid w:val="0005649D"/>
    <w:rsid w:val="00057936"/>
    <w:rsid w:val="00063ABE"/>
    <w:rsid w:val="00066EF4"/>
    <w:rsid w:val="00076577"/>
    <w:rsid w:val="000779CD"/>
    <w:rsid w:val="00083864"/>
    <w:rsid w:val="00084F4B"/>
    <w:rsid w:val="000870A1"/>
    <w:rsid w:val="0009144E"/>
    <w:rsid w:val="000930A1"/>
    <w:rsid w:val="000955CA"/>
    <w:rsid w:val="000A3091"/>
    <w:rsid w:val="000B2E4E"/>
    <w:rsid w:val="000C026B"/>
    <w:rsid w:val="000C3C2B"/>
    <w:rsid w:val="000C76F0"/>
    <w:rsid w:val="000E2E12"/>
    <w:rsid w:val="000E30ED"/>
    <w:rsid w:val="000E40AB"/>
    <w:rsid w:val="000F307E"/>
    <w:rsid w:val="00100A54"/>
    <w:rsid w:val="001012EC"/>
    <w:rsid w:val="00102967"/>
    <w:rsid w:val="001029FA"/>
    <w:rsid w:val="00107617"/>
    <w:rsid w:val="00114AFD"/>
    <w:rsid w:val="00115F5D"/>
    <w:rsid w:val="00120B4F"/>
    <w:rsid w:val="00122E40"/>
    <w:rsid w:val="00135D35"/>
    <w:rsid w:val="0013668B"/>
    <w:rsid w:val="00142C2C"/>
    <w:rsid w:val="00143207"/>
    <w:rsid w:val="00143B61"/>
    <w:rsid w:val="00151511"/>
    <w:rsid w:val="0015151B"/>
    <w:rsid w:val="00153449"/>
    <w:rsid w:val="00153DAC"/>
    <w:rsid w:val="00154EAE"/>
    <w:rsid w:val="00161207"/>
    <w:rsid w:val="001615B0"/>
    <w:rsid w:val="00165DB1"/>
    <w:rsid w:val="001678AE"/>
    <w:rsid w:val="00170EDD"/>
    <w:rsid w:val="001728C7"/>
    <w:rsid w:val="00175020"/>
    <w:rsid w:val="001806C7"/>
    <w:rsid w:val="00185397"/>
    <w:rsid w:val="001902F0"/>
    <w:rsid w:val="00192B96"/>
    <w:rsid w:val="001948C9"/>
    <w:rsid w:val="00195CE9"/>
    <w:rsid w:val="001A1814"/>
    <w:rsid w:val="001A3226"/>
    <w:rsid w:val="001A4C9D"/>
    <w:rsid w:val="001A586A"/>
    <w:rsid w:val="001B3907"/>
    <w:rsid w:val="001B42BB"/>
    <w:rsid w:val="001B581B"/>
    <w:rsid w:val="001B6CC7"/>
    <w:rsid w:val="001B797D"/>
    <w:rsid w:val="001C2197"/>
    <w:rsid w:val="001C39A9"/>
    <w:rsid w:val="001C3CE8"/>
    <w:rsid w:val="001C657A"/>
    <w:rsid w:val="001C6967"/>
    <w:rsid w:val="001D16AE"/>
    <w:rsid w:val="001D5436"/>
    <w:rsid w:val="001E218D"/>
    <w:rsid w:val="001F4E66"/>
    <w:rsid w:val="00207B52"/>
    <w:rsid w:val="002156D6"/>
    <w:rsid w:val="00215C2E"/>
    <w:rsid w:val="002206BF"/>
    <w:rsid w:val="0022455D"/>
    <w:rsid w:val="0022745C"/>
    <w:rsid w:val="00233691"/>
    <w:rsid w:val="00233B80"/>
    <w:rsid w:val="00241B14"/>
    <w:rsid w:val="00244AA7"/>
    <w:rsid w:val="00244FAE"/>
    <w:rsid w:val="00245F93"/>
    <w:rsid w:val="00247CBF"/>
    <w:rsid w:val="002504C2"/>
    <w:rsid w:val="00251B02"/>
    <w:rsid w:val="002579F1"/>
    <w:rsid w:val="00260EE6"/>
    <w:rsid w:val="00265EF7"/>
    <w:rsid w:val="00273A1A"/>
    <w:rsid w:val="00285C02"/>
    <w:rsid w:val="00290E13"/>
    <w:rsid w:val="00295486"/>
    <w:rsid w:val="00295E73"/>
    <w:rsid w:val="002A6D48"/>
    <w:rsid w:val="002B491E"/>
    <w:rsid w:val="002C184F"/>
    <w:rsid w:val="002E01C0"/>
    <w:rsid w:val="002E4F3A"/>
    <w:rsid w:val="002E6B21"/>
    <w:rsid w:val="002F53DC"/>
    <w:rsid w:val="00302204"/>
    <w:rsid w:val="00305621"/>
    <w:rsid w:val="00307B34"/>
    <w:rsid w:val="00312DEC"/>
    <w:rsid w:val="00314791"/>
    <w:rsid w:val="00324616"/>
    <w:rsid w:val="00327C30"/>
    <w:rsid w:val="003334FE"/>
    <w:rsid w:val="00341D7F"/>
    <w:rsid w:val="00344550"/>
    <w:rsid w:val="003505CE"/>
    <w:rsid w:val="003524EA"/>
    <w:rsid w:val="00352A13"/>
    <w:rsid w:val="00354A4A"/>
    <w:rsid w:val="003602B3"/>
    <w:rsid w:val="00362C53"/>
    <w:rsid w:val="0036475F"/>
    <w:rsid w:val="003922D8"/>
    <w:rsid w:val="00392BB5"/>
    <w:rsid w:val="00397A53"/>
    <w:rsid w:val="003A070C"/>
    <w:rsid w:val="003A09EE"/>
    <w:rsid w:val="003A6E38"/>
    <w:rsid w:val="003B13C0"/>
    <w:rsid w:val="003B42EE"/>
    <w:rsid w:val="003C0AD1"/>
    <w:rsid w:val="003C18B4"/>
    <w:rsid w:val="003C1C60"/>
    <w:rsid w:val="003C22C1"/>
    <w:rsid w:val="003C35DA"/>
    <w:rsid w:val="003C614D"/>
    <w:rsid w:val="003C6E1B"/>
    <w:rsid w:val="003D701A"/>
    <w:rsid w:val="003E2A48"/>
    <w:rsid w:val="003F48D7"/>
    <w:rsid w:val="00403CED"/>
    <w:rsid w:val="00405C49"/>
    <w:rsid w:val="00417179"/>
    <w:rsid w:val="00417DC1"/>
    <w:rsid w:val="00426B92"/>
    <w:rsid w:val="004318CC"/>
    <w:rsid w:val="0044028C"/>
    <w:rsid w:val="00441724"/>
    <w:rsid w:val="00442345"/>
    <w:rsid w:val="00443AF9"/>
    <w:rsid w:val="0045006E"/>
    <w:rsid w:val="004518BC"/>
    <w:rsid w:val="00452BFE"/>
    <w:rsid w:val="004632A3"/>
    <w:rsid w:val="004701A2"/>
    <w:rsid w:val="00470D81"/>
    <w:rsid w:val="004716CE"/>
    <w:rsid w:val="00472664"/>
    <w:rsid w:val="00474B73"/>
    <w:rsid w:val="004768EF"/>
    <w:rsid w:val="0048179F"/>
    <w:rsid w:val="00490D5A"/>
    <w:rsid w:val="00490E5E"/>
    <w:rsid w:val="004A37BA"/>
    <w:rsid w:val="004A3884"/>
    <w:rsid w:val="004B03BE"/>
    <w:rsid w:val="004C3A2C"/>
    <w:rsid w:val="004D20A4"/>
    <w:rsid w:val="004D213B"/>
    <w:rsid w:val="004D270D"/>
    <w:rsid w:val="004D360D"/>
    <w:rsid w:val="004E0879"/>
    <w:rsid w:val="004E2FFC"/>
    <w:rsid w:val="004E5B99"/>
    <w:rsid w:val="004E6D19"/>
    <w:rsid w:val="004E7FDF"/>
    <w:rsid w:val="004F2370"/>
    <w:rsid w:val="004F2588"/>
    <w:rsid w:val="005027F6"/>
    <w:rsid w:val="005059B5"/>
    <w:rsid w:val="0050752A"/>
    <w:rsid w:val="00507D0C"/>
    <w:rsid w:val="00513644"/>
    <w:rsid w:val="00514C91"/>
    <w:rsid w:val="00516413"/>
    <w:rsid w:val="00516CA4"/>
    <w:rsid w:val="00526BEF"/>
    <w:rsid w:val="00527893"/>
    <w:rsid w:val="00542113"/>
    <w:rsid w:val="00552A67"/>
    <w:rsid w:val="00553222"/>
    <w:rsid w:val="00556E4C"/>
    <w:rsid w:val="005633B9"/>
    <w:rsid w:val="00565FD9"/>
    <w:rsid w:val="00566057"/>
    <w:rsid w:val="00586C3F"/>
    <w:rsid w:val="00591661"/>
    <w:rsid w:val="0059281F"/>
    <w:rsid w:val="00593D6D"/>
    <w:rsid w:val="005951AB"/>
    <w:rsid w:val="00597568"/>
    <w:rsid w:val="005A36F7"/>
    <w:rsid w:val="005A774A"/>
    <w:rsid w:val="005B2DB2"/>
    <w:rsid w:val="005C1F14"/>
    <w:rsid w:val="005E1917"/>
    <w:rsid w:val="005E56D7"/>
    <w:rsid w:val="005E6E3C"/>
    <w:rsid w:val="005F2EC5"/>
    <w:rsid w:val="005F4B7B"/>
    <w:rsid w:val="00614CDF"/>
    <w:rsid w:val="0061511B"/>
    <w:rsid w:val="00615A0F"/>
    <w:rsid w:val="00621759"/>
    <w:rsid w:val="00630835"/>
    <w:rsid w:val="00631367"/>
    <w:rsid w:val="00634FFB"/>
    <w:rsid w:val="006378A2"/>
    <w:rsid w:val="00641BBA"/>
    <w:rsid w:val="006543DA"/>
    <w:rsid w:val="00654624"/>
    <w:rsid w:val="00655259"/>
    <w:rsid w:val="00663E03"/>
    <w:rsid w:val="00664CF0"/>
    <w:rsid w:val="0066674E"/>
    <w:rsid w:val="006672B2"/>
    <w:rsid w:val="00675C77"/>
    <w:rsid w:val="006766DA"/>
    <w:rsid w:val="006806DA"/>
    <w:rsid w:val="006830B3"/>
    <w:rsid w:val="00684C33"/>
    <w:rsid w:val="00692C55"/>
    <w:rsid w:val="006A354C"/>
    <w:rsid w:val="006A4744"/>
    <w:rsid w:val="006A552E"/>
    <w:rsid w:val="006A6470"/>
    <w:rsid w:val="006A789D"/>
    <w:rsid w:val="006B02BA"/>
    <w:rsid w:val="006B6E71"/>
    <w:rsid w:val="006C388E"/>
    <w:rsid w:val="006C763C"/>
    <w:rsid w:val="006D0338"/>
    <w:rsid w:val="006D162C"/>
    <w:rsid w:val="006D4EF2"/>
    <w:rsid w:val="006E77AE"/>
    <w:rsid w:val="006F1138"/>
    <w:rsid w:val="0071526E"/>
    <w:rsid w:val="007258A7"/>
    <w:rsid w:val="0073179B"/>
    <w:rsid w:val="00732292"/>
    <w:rsid w:val="0073519E"/>
    <w:rsid w:val="00737CF0"/>
    <w:rsid w:val="00741A2F"/>
    <w:rsid w:val="0074315E"/>
    <w:rsid w:val="00743810"/>
    <w:rsid w:val="00743AB7"/>
    <w:rsid w:val="007440B0"/>
    <w:rsid w:val="007468CF"/>
    <w:rsid w:val="00746F62"/>
    <w:rsid w:val="00747EA1"/>
    <w:rsid w:val="00752010"/>
    <w:rsid w:val="00753AAB"/>
    <w:rsid w:val="00756A54"/>
    <w:rsid w:val="00756FA7"/>
    <w:rsid w:val="00764E20"/>
    <w:rsid w:val="00767570"/>
    <w:rsid w:val="007716E2"/>
    <w:rsid w:val="00772233"/>
    <w:rsid w:val="00773D2A"/>
    <w:rsid w:val="0077618C"/>
    <w:rsid w:val="0078187D"/>
    <w:rsid w:val="007833FB"/>
    <w:rsid w:val="007873DC"/>
    <w:rsid w:val="0078773B"/>
    <w:rsid w:val="00791545"/>
    <w:rsid w:val="00791F51"/>
    <w:rsid w:val="00793E18"/>
    <w:rsid w:val="007963F9"/>
    <w:rsid w:val="007A7D37"/>
    <w:rsid w:val="007B1782"/>
    <w:rsid w:val="007B3A20"/>
    <w:rsid w:val="007C3AE5"/>
    <w:rsid w:val="007C3DE2"/>
    <w:rsid w:val="007C69D6"/>
    <w:rsid w:val="007D2085"/>
    <w:rsid w:val="007D27A3"/>
    <w:rsid w:val="007D3AC6"/>
    <w:rsid w:val="007D59F6"/>
    <w:rsid w:val="007E1C1F"/>
    <w:rsid w:val="007E39C6"/>
    <w:rsid w:val="007F0382"/>
    <w:rsid w:val="007F3C30"/>
    <w:rsid w:val="008017C5"/>
    <w:rsid w:val="00805376"/>
    <w:rsid w:val="00814087"/>
    <w:rsid w:val="00815156"/>
    <w:rsid w:val="00815442"/>
    <w:rsid w:val="008348A2"/>
    <w:rsid w:val="00835B27"/>
    <w:rsid w:val="00845789"/>
    <w:rsid w:val="00851491"/>
    <w:rsid w:val="00851FD0"/>
    <w:rsid w:val="00860543"/>
    <w:rsid w:val="00861D75"/>
    <w:rsid w:val="00870838"/>
    <w:rsid w:val="0087164D"/>
    <w:rsid w:val="00871F41"/>
    <w:rsid w:val="00872A43"/>
    <w:rsid w:val="00881A46"/>
    <w:rsid w:val="008822C5"/>
    <w:rsid w:val="008869CB"/>
    <w:rsid w:val="008875F6"/>
    <w:rsid w:val="00892AB3"/>
    <w:rsid w:val="008B1361"/>
    <w:rsid w:val="008B7675"/>
    <w:rsid w:val="008C2C6B"/>
    <w:rsid w:val="008C4BB5"/>
    <w:rsid w:val="008C5F1C"/>
    <w:rsid w:val="008D0DFA"/>
    <w:rsid w:val="008D1CE9"/>
    <w:rsid w:val="008D45BD"/>
    <w:rsid w:val="008D4AE8"/>
    <w:rsid w:val="008F0E34"/>
    <w:rsid w:val="009035E7"/>
    <w:rsid w:val="0090423D"/>
    <w:rsid w:val="009121FC"/>
    <w:rsid w:val="00916BAF"/>
    <w:rsid w:val="00920C1F"/>
    <w:rsid w:val="009235ED"/>
    <w:rsid w:val="00924820"/>
    <w:rsid w:val="009337A1"/>
    <w:rsid w:val="00934EB8"/>
    <w:rsid w:val="00937234"/>
    <w:rsid w:val="00940225"/>
    <w:rsid w:val="00941814"/>
    <w:rsid w:val="00944727"/>
    <w:rsid w:val="00954C13"/>
    <w:rsid w:val="00961408"/>
    <w:rsid w:val="0096417A"/>
    <w:rsid w:val="00964205"/>
    <w:rsid w:val="0097569A"/>
    <w:rsid w:val="009762F4"/>
    <w:rsid w:val="00976970"/>
    <w:rsid w:val="00981324"/>
    <w:rsid w:val="009878BC"/>
    <w:rsid w:val="0099166C"/>
    <w:rsid w:val="00997DB7"/>
    <w:rsid w:val="009A0F11"/>
    <w:rsid w:val="009A4C9E"/>
    <w:rsid w:val="009A543A"/>
    <w:rsid w:val="009C1CED"/>
    <w:rsid w:val="009C36C2"/>
    <w:rsid w:val="009C462E"/>
    <w:rsid w:val="009C4A04"/>
    <w:rsid w:val="009D0247"/>
    <w:rsid w:val="009D4227"/>
    <w:rsid w:val="009D5DD3"/>
    <w:rsid w:val="009E06C7"/>
    <w:rsid w:val="009E1391"/>
    <w:rsid w:val="009E22C1"/>
    <w:rsid w:val="009F12C9"/>
    <w:rsid w:val="009F4BBA"/>
    <w:rsid w:val="00A003E7"/>
    <w:rsid w:val="00A07AA9"/>
    <w:rsid w:val="00A12DF9"/>
    <w:rsid w:val="00A16273"/>
    <w:rsid w:val="00A21268"/>
    <w:rsid w:val="00A30188"/>
    <w:rsid w:val="00A30A80"/>
    <w:rsid w:val="00A35A0E"/>
    <w:rsid w:val="00A40FD4"/>
    <w:rsid w:val="00A430C4"/>
    <w:rsid w:val="00A43FA6"/>
    <w:rsid w:val="00A4593B"/>
    <w:rsid w:val="00A473D9"/>
    <w:rsid w:val="00A60B51"/>
    <w:rsid w:val="00A6140F"/>
    <w:rsid w:val="00A66B41"/>
    <w:rsid w:val="00A73E00"/>
    <w:rsid w:val="00A73EAC"/>
    <w:rsid w:val="00A7539A"/>
    <w:rsid w:val="00A81838"/>
    <w:rsid w:val="00A81D6A"/>
    <w:rsid w:val="00A87280"/>
    <w:rsid w:val="00A95846"/>
    <w:rsid w:val="00AA7220"/>
    <w:rsid w:val="00AB5130"/>
    <w:rsid w:val="00AB51BD"/>
    <w:rsid w:val="00AB61DC"/>
    <w:rsid w:val="00AB6568"/>
    <w:rsid w:val="00AB794B"/>
    <w:rsid w:val="00AC1004"/>
    <w:rsid w:val="00AC73FA"/>
    <w:rsid w:val="00AD5524"/>
    <w:rsid w:val="00AE4C02"/>
    <w:rsid w:val="00AF11D5"/>
    <w:rsid w:val="00AF35AB"/>
    <w:rsid w:val="00B02E6D"/>
    <w:rsid w:val="00B15AC8"/>
    <w:rsid w:val="00B3032F"/>
    <w:rsid w:val="00B304C3"/>
    <w:rsid w:val="00B30D84"/>
    <w:rsid w:val="00B36CC5"/>
    <w:rsid w:val="00B4586E"/>
    <w:rsid w:val="00B474C5"/>
    <w:rsid w:val="00B53B7F"/>
    <w:rsid w:val="00B542AD"/>
    <w:rsid w:val="00B653BA"/>
    <w:rsid w:val="00B668D0"/>
    <w:rsid w:val="00B857C8"/>
    <w:rsid w:val="00B9072C"/>
    <w:rsid w:val="00B922DE"/>
    <w:rsid w:val="00B93A49"/>
    <w:rsid w:val="00BA09C3"/>
    <w:rsid w:val="00BA4980"/>
    <w:rsid w:val="00BB26DE"/>
    <w:rsid w:val="00BB3013"/>
    <w:rsid w:val="00BB5776"/>
    <w:rsid w:val="00BB64BD"/>
    <w:rsid w:val="00BB665F"/>
    <w:rsid w:val="00BD7C63"/>
    <w:rsid w:val="00BE2C6B"/>
    <w:rsid w:val="00BE4075"/>
    <w:rsid w:val="00BE43A8"/>
    <w:rsid w:val="00BE5562"/>
    <w:rsid w:val="00C0538B"/>
    <w:rsid w:val="00C0791F"/>
    <w:rsid w:val="00C11023"/>
    <w:rsid w:val="00C12FE4"/>
    <w:rsid w:val="00C132C7"/>
    <w:rsid w:val="00C1394D"/>
    <w:rsid w:val="00C13C53"/>
    <w:rsid w:val="00C1563F"/>
    <w:rsid w:val="00C21109"/>
    <w:rsid w:val="00C22E60"/>
    <w:rsid w:val="00C270F8"/>
    <w:rsid w:val="00C3438D"/>
    <w:rsid w:val="00C4737D"/>
    <w:rsid w:val="00C47504"/>
    <w:rsid w:val="00C51AA7"/>
    <w:rsid w:val="00C53FA0"/>
    <w:rsid w:val="00C61B53"/>
    <w:rsid w:val="00C61F55"/>
    <w:rsid w:val="00C71117"/>
    <w:rsid w:val="00C72DA2"/>
    <w:rsid w:val="00C8051F"/>
    <w:rsid w:val="00C97B05"/>
    <w:rsid w:val="00CA2308"/>
    <w:rsid w:val="00CA3778"/>
    <w:rsid w:val="00CB14A3"/>
    <w:rsid w:val="00CB4A1F"/>
    <w:rsid w:val="00CC549F"/>
    <w:rsid w:val="00CD3E15"/>
    <w:rsid w:val="00CD43A3"/>
    <w:rsid w:val="00CD65E2"/>
    <w:rsid w:val="00CE362D"/>
    <w:rsid w:val="00CE64CF"/>
    <w:rsid w:val="00D00C3B"/>
    <w:rsid w:val="00D012FF"/>
    <w:rsid w:val="00D02AB6"/>
    <w:rsid w:val="00D0321F"/>
    <w:rsid w:val="00D060DE"/>
    <w:rsid w:val="00D105E2"/>
    <w:rsid w:val="00D1153E"/>
    <w:rsid w:val="00D1243D"/>
    <w:rsid w:val="00D30C69"/>
    <w:rsid w:val="00D341E5"/>
    <w:rsid w:val="00D40C38"/>
    <w:rsid w:val="00D40E92"/>
    <w:rsid w:val="00D5135B"/>
    <w:rsid w:val="00D66949"/>
    <w:rsid w:val="00D811F3"/>
    <w:rsid w:val="00D879FB"/>
    <w:rsid w:val="00D91E83"/>
    <w:rsid w:val="00D9295D"/>
    <w:rsid w:val="00DA0F21"/>
    <w:rsid w:val="00DA16D5"/>
    <w:rsid w:val="00DA276D"/>
    <w:rsid w:val="00DA5702"/>
    <w:rsid w:val="00DB0483"/>
    <w:rsid w:val="00DB1FB0"/>
    <w:rsid w:val="00DB46A7"/>
    <w:rsid w:val="00DB59EF"/>
    <w:rsid w:val="00DB7CAA"/>
    <w:rsid w:val="00DF051E"/>
    <w:rsid w:val="00DF2E58"/>
    <w:rsid w:val="00DF66B3"/>
    <w:rsid w:val="00E062E3"/>
    <w:rsid w:val="00E13CFF"/>
    <w:rsid w:val="00E160D4"/>
    <w:rsid w:val="00E167D8"/>
    <w:rsid w:val="00E31C4E"/>
    <w:rsid w:val="00E357D6"/>
    <w:rsid w:val="00E35BAC"/>
    <w:rsid w:val="00E3742B"/>
    <w:rsid w:val="00E52776"/>
    <w:rsid w:val="00E541B2"/>
    <w:rsid w:val="00E564E6"/>
    <w:rsid w:val="00E57090"/>
    <w:rsid w:val="00E6055B"/>
    <w:rsid w:val="00E65BB7"/>
    <w:rsid w:val="00E86A87"/>
    <w:rsid w:val="00E94871"/>
    <w:rsid w:val="00EA7F15"/>
    <w:rsid w:val="00EB010D"/>
    <w:rsid w:val="00EB2D5E"/>
    <w:rsid w:val="00EB4A90"/>
    <w:rsid w:val="00EC1D5C"/>
    <w:rsid w:val="00EC47E3"/>
    <w:rsid w:val="00ED57C4"/>
    <w:rsid w:val="00ED6981"/>
    <w:rsid w:val="00ED70CA"/>
    <w:rsid w:val="00EE0273"/>
    <w:rsid w:val="00EE0455"/>
    <w:rsid w:val="00EE1D12"/>
    <w:rsid w:val="00EE2E58"/>
    <w:rsid w:val="00EE481C"/>
    <w:rsid w:val="00EE4CE8"/>
    <w:rsid w:val="00EF26DD"/>
    <w:rsid w:val="00F06B13"/>
    <w:rsid w:val="00F173B0"/>
    <w:rsid w:val="00F265D9"/>
    <w:rsid w:val="00F26AFF"/>
    <w:rsid w:val="00F27732"/>
    <w:rsid w:val="00F33DCB"/>
    <w:rsid w:val="00F35684"/>
    <w:rsid w:val="00F42B02"/>
    <w:rsid w:val="00F43337"/>
    <w:rsid w:val="00F459FB"/>
    <w:rsid w:val="00F50B9D"/>
    <w:rsid w:val="00F561B7"/>
    <w:rsid w:val="00F612A7"/>
    <w:rsid w:val="00F624C6"/>
    <w:rsid w:val="00F62BF5"/>
    <w:rsid w:val="00F637FA"/>
    <w:rsid w:val="00F645A5"/>
    <w:rsid w:val="00F657E0"/>
    <w:rsid w:val="00F70262"/>
    <w:rsid w:val="00F722A7"/>
    <w:rsid w:val="00F73855"/>
    <w:rsid w:val="00F85E26"/>
    <w:rsid w:val="00F95CF0"/>
    <w:rsid w:val="00F97C4E"/>
    <w:rsid w:val="00FB506A"/>
    <w:rsid w:val="00FB64A7"/>
    <w:rsid w:val="00FC3B92"/>
    <w:rsid w:val="00FC5AFF"/>
    <w:rsid w:val="00FD029A"/>
    <w:rsid w:val="00FD4418"/>
    <w:rsid w:val="00FF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41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75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54E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54EA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54EA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54EA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54EA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29548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41E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341E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341E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875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54EA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54EA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54EA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154EA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154EA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295486"/>
    <w:rPr>
      <w:rFonts w:asciiTheme="majorHAnsi" w:eastAsiaTheme="majorEastAsia" w:hAnsiTheme="majorHAnsi" w:cstheme="majorBidi"/>
      <w:sz w:val="24"/>
      <w:szCs w:val="24"/>
    </w:rPr>
  </w:style>
  <w:style w:type="paragraph" w:styleId="a4">
    <w:name w:val="List Paragraph"/>
    <w:basedOn w:val="a"/>
    <w:uiPriority w:val="34"/>
    <w:qFormat/>
    <w:rsid w:val="00D105E2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CE64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E64C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E64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E64CF"/>
    <w:rPr>
      <w:sz w:val="18"/>
      <w:szCs w:val="18"/>
    </w:rPr>
  </w:style>
  <w:style w:type="character" w:styleId="a7">
    <w:name w:val="Hyperlink"/>
    <w:basedOn w:val="a0"/>
    <w:uiPriority w:val="99"/>
    <w:unhideWhenUsed/>
    <w:rsid w:val="009F4BBA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9F4BBA"/>
    <w:rPr>
      <w:color w:val="800080" w:themeColor="followedHyperlink"/>
      <w:u w:val="single"/>
    </w:rPr>
  </w:style>
  <w:style w:type="paragraph" w:styleId="a9">
    <w:name w:val="Subtitle"/>
    <w:basedOn w:val="a"/>
    <w:next w:val="a"/>
    <w:link w:val="Char2"/>
    <w:uiPriority w:val="11"/>
    <w:qFormat/>
    <w:rsid w:val="0065462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9"/>
    <w:uiPriority w:val="11"/>
    <w:rsid w:val="0065462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378A2"/>
  </w:style>
  <w:style w:type="paragraph" w:styleId="20">
    <w:name w:val="toc 2"/>
    <w:basedOn w:val="a"/>
    <w:next w:val="a"/>
    <w:autoRedefine/>
    <w:uiPriority w:val="39"/>
    <w:unhideWhenUsed/>
    <w:rsid w:val="006378A2"/>
    <w:pPr>
      <w:ind w:leftChars="200" w:left="420"/>
    </w:pPr>
  </w:style>
  <w:style w:type="paragraph" w:styleId="aa">
    <w:name w:val="Date"/>
    <w:basedOn w:val="a"/>
    <w:next w:val="a"/>
    <w:link w:val="Char3"/>
    <w:uiPriority w:val="99"/>
    <w:semiHidden/>
    <w:unhideWhenUsed/>
    <w:rsid w:val="006378A2"/>
    <w:pPr>
      <w:ind w:leftChars="2500" w:left="100"/>
    </w:pPr>
  </w:style>
  <w:style w:type="character" w:customStyle="1" w:styleId="Char3">
    <w:name w:val="日期 Char"/>
    <w:basedOn w:val="a0"/>
    <w:link w:val="aa"/>
    <w:uiPriority w:val="99"/>
    <w:semiHidden/>
    <w:rsid w:val="006378A2"/>
  </w:style>
  <w:style w:type="paragraph" w:styleId="80">
    <w:name w:val="toc 8"/>
    <w:basedOn w:val="a"/>
    <w:next w:val="a"/>
    <w:autoRedefine/>
    <w:uiPriority w:val="39"/>
    <w:unhideWhenUsed/>
    <w:rsid w:val="006378A2"/>
    <w:pPr>
      <w:ind w:leftChars="1400" w:left="2940"/>
    </w:pPr>
  </w:style>
  <w:style w:type="paragraph" w:styleId="70">
    <w:name w:val="toc 7"/>
    <w:basedOn w:val="a"/>
    <w:next w:val="a"/>
    <w:autoRedefine/>
    <w:uiPriority w:val="39"/>
    <w:unhideWhenUsed/>
    <w:rsid w:val="006378A2"/>
    <w:pPr>
      <w:ind w:leftChars="1200" w:left="2520"/>
    </w:pPr>
  </w:style>
  <w:style w:type="paragraph" w:styleId="ab">
    <w:name w:val="Balloon Text"/>
    <w:basedOn w:val="a"/>
    <w:link w:val="Char4"/>
    <w:uiPriority w:val="99"/>
    <w:semiHidden/>
    <w:unhideWhenUsed/>
    <w:rsid w:val="00BB26DE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BB26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41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75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54E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54EA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54EA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54EA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54EA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29548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41E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341E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341E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875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54EA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54EA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54EA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154EA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154EA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295486"/>
    <w:rPr>
      <w:rFonts w:asciiTheme="majorHAnsi" w:eastAsiaTheme="majorEastAsia" w:hAnsiTheme="majorHAnsi" w:cstheme="majorBidi"/>
      <w:sz w:val="24"/>
      <w:szCs w:val="24"/>
    </w:rPr>
  </w:style>
  <w:style w:type="paragraph" w:styleId="a4">
    <w:name w:val="List Paragraph"/>
    <w:basedOn w:val="a"/>
    <w:uiPriority w:val="34"/>
    <w:qFormat/>
    <w:rsid w:val="00D105E2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CE64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E64C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E64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E64CF"/>
    <w:rPr>
      <w:sz w:val="18"/>
      <w:szCs w:val="18"/>
    </w:rPr>
  </w:style>
  <w:style w:type="character" w:styleId="a7">
    <w:name w:val="Hyperlink"/>
    <w:basedOn w:val="a0"/>
    <w:uiPriority w:val="99"/>
    <w:unhideWhenUsed/>
    <w:rsid w:val="009F4BBA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9F4BBA"/>
    <w:rPr>
      <w:color w:val="800080" w:themeColor="followedHyperlink"/>
      <w:u w:val="single"/>
    </w:rPr>
  </w:style>
  <w:style w:type="paragraph" w:styleId="a9">
    <w:name w:val="Subtitle"/>
    <w:basedOn w:val="a"/>
    <w:next w:val="a"/>
    <w:link w:val="Char2"/>
    <w:uiPriority w:val="11"/>
    <w:qFormat/>
    <w:rsid w:val="0065462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9"/>
    <w:uiPriority w:val="11"/>
    <w:rsid w:val="0065462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378A2"/>
  </w:style>
  <w:style w:type="paragraph" w:styleId="20">
    <w:name w:val="toc 2"/>
    <w:basedOn w:val="a"/>
    <w:next w:val="a"/>
    <w:autoRedefine/>
    <w:uiPriority w:val="39"/>
    <w:unhideWhenUsed/>
    <w:rsid w:val="006378A2"/>
    <w:pPr>
      <w:ind w:leftChars="200" w:left="420"/>
    </w:pPr>
  </w:style>
  <w:style w:type="paragraph" w:styleId="aa">
    <w:name w:val="Date"/>
    <w:basedOn w:val="a"/>
    <w:next w:val="a"/>
    <w:link w:val="Char3"/>
    <w:uiPriority w:val="99"/>
    <w:semiHidden/>
    <w:unhideWhenUsed/>
    <w:rsid w:val="006378A2"/>
    <w:pPr>
      <w:ind w:leftChars="2500" w:left="100"/>
    </w:pPr>
  </w:style>
  <w:style w:type="character" w:customStyle="1" w:styleId="Char3">
    <w:name w:val="日期 Char"/>
    <w:basedOn w:val="a0"/>
    <w:link w:val="aa"/>
    <w:uiPriority w:val="99"/>
    <w:semiHidden/>
    <w:rsid w:val="006378A2"/>
  </w:style>
  <w:style w:type="paragraph" w:styleId="80">
    <w:name w:val="toc 8"/>
    <w:basedOn w:val="a"/>
    <w:next w:val="a"/>
    <w:autoRedefine/>
    <w:uiPriority w:val="39"/>
    <w:unhideWhenUsed/>
    <w:rsid w:val="006378A2"/>
    <w:pPr>
      <w:ind w:leftChars="1400" w:left="2940"/>
    </w:pPr>
  </w:style>
  <w:style w:type="paragraph" w:styleId="70">
    <w:name w:val="toc 7"/>
    <w:basedOn w:val="a"/>
    <w:next w:val="a"/>
    <w:autoRedefine/>
    <w:uiPriority w:val="39"/>
    <w:unhideWhenUsed/>
    <w:rsid w:val="006378A2"/>
    <w:pPr>
      <w:ind w:leftChars="1200" w:left="2520"/>
    </w:pPr>
  </w:style>
  <w:style w:type="paragraph" w:styleId="ab">
    <w:name w:val="Balloon Text"/>
    <w:basedOn w:val="a"/>
    <w:link w:val="Char4"/>
    <w:uiPriority w:val="99"/>
    <w:semiHidden/>
    <w:unhideWhenUsed/>
    <w:rsid w:val="00BB26DE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BB26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60141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672448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2761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60350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13080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756440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7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649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58594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20351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3779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7076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3570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1659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0777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011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3455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2123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999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91316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161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9610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71481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kaldi-asr.org/doc/queu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CEDEC9-41B3-47DF-AAED-C2A1A47D8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12</Pages>
  <Words>2368</Words>
  <Characters>13502</Characters>
  <Application>Microsoft Office Word</Application>
  <DocSecurity>0</DocSecurity>
  <Lines>112</Lines>
  <Paragraphs>31</Paragraphs>
  <ScaleCrop>false</ScaleCrop>
  <Company/>
  <LinksUpToDate>false</LinksUpToDate>
  <CharactersWithSpaces>15839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Zhang.Wenming</dc:creator>
  <cp:lastModifiedBy>Zhang.Wenming</cp:lastModifiedBy>
  <cp:revision>87</cp:revision>
  <dcterms:created xsi:type="dcterms:W3CDTF">2017-08-01T08:06:00Z</dcterms:created>
  <dcterms:modified xsi:type="dcterms:W3CDTF">2017-08-01T08:32:00Z</dcterms:modified>
</cp:coreProperties>
</file>